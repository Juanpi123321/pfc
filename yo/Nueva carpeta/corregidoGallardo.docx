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C8290"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63C2DE5E" wp14:editId="45D9A785">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2969A275" w14:textId="77777777" w:rsidR="00F55265" w:rsidRPr="00BC6AA2" w:rsidRDefault="00F55265" w:rsidP="00F55265">
      <w:pPr>
        <w:spacing w:before="60"/>
        <w:jc w:val="center"/>
        <w:rPr>
          <w:rFonts w:cs="Arial"/>
        </w:rPr>
      </w:pPr>
      <w:r w:rsidRPr="00BC6AA2">
        <w:rPr>
          <w:rFonts w:cs="Arial"/>
        </w:rPr>
        <w:t>Universidad Nacional del Nordeste</w:t>
      </w:r>
    </w:p>
    <w:p w14:paraId="548A3BAB" w14:textId="77777777" w:rsidR="00F55265" w:rsidRPr="00BC6AA2" w:rsidRDefault="00F55265" w:rsidP="00F55265">
      <w:pPr>
        <w:spacing w:before="60"/>
        <w:rPr>
          <w:rFonts w:cs="Arial"/>
        </w:rPr>
      </w:pPr>
    </w:p>
    <w:p w14:paraId="561FEECE"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49FC7E52" wp14:editId="7686E3EE">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22192CF4" w14:textId="77777777" w:rsidR="00F55265" w:rsidRDefault="00F55265" w:rsidP="00F55265">
      <w:pPr>
        <w:spacing w:before="60"/>
        <w:jc w:val="center"/>
        <w:rPr>
          <w:rFonts w:cs="Arial"/>
        </w:rPr>
      </w:pPr>
    </w:p>
    <w:p w14:paraId="3ADE577F" w14:textId="77777777" w:rsidR="00F55265" w:rsidRPr="00BC6AA2" w:rsidRDefault="00F55265" w:rsidP="00F55265">
      <w:pPr>
        <w:spacing w:before="60"/>
        <w:jc w:val="center"/>
        <w:rPr>
          <w:rFonts w:cs="Arial"/>
        </w:rPr>
      </w:pPr>
      <w:r w:rsidRPr="00BC6AA2">
        <w:rPr>
          <w:rFonts w:cs="Arial"/>
        </w:rPr>
        <w:t>Facultad de Ciencias Exactas y Naturales y Agrimensura</w:t>
      </w:r>
    </w:p>
    <w:p w14:paraId="7ECF6838" w14:textId="77777777" w:rsidR="00F55265" w:rsidRPr="00BC6AA2" w:rsidRDefault="00F55265" w:rsidP="00F55265">
      <w:pPr>
        <w:spacing w:before="60"/>
        <w:jc w:val="center"/>
        <w:rPr>
          <w:rFonts w:cs="Arial"/>
        </w:rPr>
      </w:pPr>
      <w:r>
        <w:rPr>
          <w:rFonts w:cs="Arial"/>
        </w:rPr>
        <w:t xml:space="preserve">Licenciatura en Sistemas de Información </w:t>
      </w:r>
    </w:p>
    <w:p w14:paraId="75DE1850" w14:textId="77777777" w:rsidR="00F55265" w:rsidRPr="00BC6AA2" w:rsidRDefault="00F55265" w:rsidP="00F55265">
      <w:pPr>
        <w:spacing w:before="60"/>
        <w:jc w:val="center"/>
        <w:rPr>
          <w:rFonts w:cs="Arial"/>
        </w:rPr>
      </w:pPr>
    </w:p>
    <w:p w14:paraId="6457AB86" w14:textId="77777777" w:rsidR="00F55265" w:rsidRPr="00BC6AA2" w:rsidRDefault="00F55265" w:rsidP="00F55265">
      <w:pPr>
        <w:spacing w:before="60"/>
        <w:jc w:val="center"/>
        <w:rPr>
          <w:rFonts w:cs="Arial"/>
        </w:rPr>
      </w:pPr>
    </w:p>
    <w:p w14:paraId="125C1444" w14:textId="77777777" w:rsidR="00F55265" w:rsidRDefault="00F55265" w:rsidP="00F55265">
      <w:pPr>
        <w:spacing w:before="60"/>
        <w:jc w:val="center"/>
        <w:rPr>
          <w:rFonts w:cs="Arial"/>
        </w:rPr>
      </w:pPr>
    </w:p>
    <w:p w14:paraId="71822D59"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2A129576" w14:textId="77777777"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25FC9986" w14:textId="77777777" w:rsidR="00F55265" w:rsidRPr="00BC6AA2" w:rsidRDefault="00F55265" w:rsidP="00F55265">
      <w:pPr>
        <w:spacing w:before="60"/>
        <w:jc w:val="center"/>
        <w:rPr>
          <w:rFonts w:cs="Arial"/>
        </w:rPr>
      </w:pPr>
    </w:p>
    <w:p w14:paraId="669A725C" w14:textId="77777777" w:rsidR="00F55265" w:rsidRDefault="00F55265" w:rsidP="00F55265">
      <w:pPr>
        <w:spacing w:before="60"/>
        <w:ind w:firstLine="708"/>
        <w:jc w:val="center"/>
        <w:rPr>
          <w:rFonts w:eastAsia="Arial" w:cs="Arial"/>
          <w:lang w:val="pt-BR"/>
        </w:rPr>
      </w:pPr>
    </w:p>
    <w:p w14:paraId="4E22149A" w14:textId="77777777" w:rsidR="00F55265" w:rsidRDefault="00F55265" w:rsidP="00F55265">
      <w:pPr>
        <w:spacing w:before="60"/>
        <w:ind w:firstLine="708"/>
        <w:jc w:val="center"/>
        <w:rPr>
          <w:rFonts w:cs="Arial"/>
        </w:rPr>
      </w:pPr>
    </w:p>
    <w:p w14:paraId="0C7D4857" w14:textId="77777777" w:rsidR="00F55265" w:rsidRDefault="00F55265" w:rsidP="00F55265">
      <w:pPr>
        <w:spacing w:before="60"/>
        <w:ind w:firstLine="708"/>
        <w:jc w:val="center"/>
        <w:rPr>
          <w:rFonts w:cs="Arial"/>
        </w:rPr>
      </w:pPr>
    </w:p>
    <w:p w14:paraId="3D4CF6C4" w14:textId="77777777" w:rsidR="00F55265" w:rsidRDefault="00F55265" w:rsidP="00F55265">
      <w:pPr>
        <w:spacing w:before="60"/>
        <w:ind w:left="708" w:firstLine="708"/>
        <w:jc w:val="center"/>
        <w:rPr>
          <w:rFonts w:cs="Arial"/>
        </w:rPr>
      </w:pPr>
    </w:p>
    <w:p w14:paraId="4CA389C8" w14:textId="77777777" w:rsidR="008E2966" w:rsidRDefault="008E2966" w:rsidP="00F55265">
      <w:pPr>
        <w:spacing w:before="60"/>
        <w:ind w:left="708" w:firstLine="708"/>
        <w:jc w:val="center"/>
        <w:rPr>
          <w:rFonts w:cs="Arial"/>
        </w:rPr>
      </w:pPr>
    </w:p>
    <w:p w14:paraId="38E9898F" w14:textId="77777777" w:rsidR="008E2966" w:rsidRDefault="008E2966" w:rsidP="00F55265">
      <w:pPr>
        <w:spacing w:before="60"/>
        <w:ind w:left="708" w:firstLine="708"/>
        <w:jc w:val="center"/>
        <w:rPr>
          <w:rFonts w:cs="Arial"/>
        </w:rPr>
      </w:pPr>
    </w:p>
    <w:p w14:paraId="724F0CDC" w14:textId="77777777" w:rsidR="008E2966" w:rsidRDefault="008E2966" w:rsidP="00F55265">
      <w:pPr>
        <w:spacing w:before="60"/>
        <w:ind w:left="708" w:firstLine="708"/>
        <w:jc w:val="center"/>
        <w:rPr>
          <w:rFonts w:cs="Arial"/>
        </w:rPr>
      </w:pPr>
    </w:p>
    <w:p w14:paraId="5DAD52ED" w14:textId="77777777" w:rsidR="008E2966" w:rsidRDefault="008E2966" w:rsidP="00F55265">
      <w:pPr>
        <w:spacing w:before="60"/>
        <w:ind w:left="708" w:firstLine="708"/>
        <w:jc w:val="center"/>
        <w:rPr>
          <w:rFonts w:cs="Arial"/>
        </w:rPr>
      </w:pPr>
    </w:p>
    <w:p w14:paraId="5D532371" w14:textId="77777777"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59837B9E" w14:textId="77777777" w:rsidR="00F55265" w:rsidRPr="00BC6AA2" w:rsidRDefault="00F55265" w:rsidP="00F55265">
      <w:pPr>
        <w:spacing w:before="60"/>
        <w:ind w:left="1416"/>
        <w:jc w:val="left"/>
        <w:rPr>
          <w:rFonts w:cs="Arial"/>
        </w:rPr>
      </w:pPr>
      <w:r w:rsidRPr="00BC6AA2">
        <w:rPr>
          <w:rFonts w:cs="Arial"/>
        </w:rPr>
        <w:t>L.U. N°:49250</w:t>
      </w:r>
    </w:p>
    <w:p w14:paraId="242A46E0" w14:textId="77777777" w:rsidR="00F55265" w:rsidRDefault="00F55265" w:rsidP="004609FD">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04EDB720" w14:textId="77777777" w:rsidR="00F55265" w:rsidRDefault="00F55265" w:rsidP="004609FD">
      <w:pPr>
        <w:widowControl w:val="0"/>
        <w:spacing w:beforeLines="60" w:before="144"/>
        <w:ind w:left="1416"/>
        <w:jc w:val="left"/>
        <w:rPr>
          <w:rFonts w:cs="Arial"/>
        </w:rPr>
      </w:pPr>
      <w:r>
        <w:rPr>
          <w:rFonts w:cs="Arial"/>
        </w:rPr>
        <w:t xml:space="preserve">Profesor Coordinador: </w:t>
      </w:r>
      <w:r w:rsidRPr="004C2FF8">
        <w:rPr>
          <w:rFonts w:cs="Arial"/>
          <w:strike/>
          <w:rPrChange w:id="0" w:author="Paola" w:date="2018-09-11T08:24:00Z">
            <w:rPr>
              <w:rFonts w:cs="Arial"/>
            </w:rPr>
          </w:rPrChange>
        </w:rPr>
        <w:t>Lic. Paola Insaurralde,</w:t>
      </w:r>
      <w:r>
        <w:rPr>
          <w:rFonts w:cs="Arial"/>
        </w:rPr>
        <w:t xml:space="preserve"> Mgter. Sonia Mariño</w:t>
      </w:r>
    </w:p>
    <w:p w14:paraId="2E96FF7F" w14:textId="77777777" w:rsidR="00F55265" w:rsidRDefault="00F55265" w:rsidP="004609FD">
      <w:pPr>
        <w:widowControl w:val="0"/>
        <w:spacing w:beforeLines="60" w:before="144"/>
        <w:ind w:left="708" w:firstLine="708"/>
        <w:jc w:val="center"/>
        <w:rPr>
          <w:rFonts w:cs="Arial"/>
        </w:rPr>
      </w:pPr>
      <w:r w:rsidRPr="00BC6AA2">
        <w:rPr>
          <w:rFonts w:cs="Arial"/>
        </w:rPr>
        <w:t>Año: 201</w:t>
      </w:r>
      <w:r>
        <w:rPr>
          <w:rFonts w:cs="Arial"/>
        </w:rPr>
        <w:t>8</w:t>
      </w:r>
    </w:p>
    <w:p w14:paraId="71D47FCE" w14:textId="77777777" w:rsidR="00BC665D" w:rsidRDefault="00BC665D" w:rsidP="00BC665D">
      <w:pPr>
        <w:pStyle w:val="Default"/>
        <w:spacing w:before="240" w:after="240" w:line="360" w:lineRule="auto"/>
        <w:rPr>
          <w:sz w:val="28"/>
          <w:szCs w:val="28"/>
        </w:rPr>
      </w:pPr>
      <w:r>
        <w:rPr>
          <w:b/>
          <w:bCs/>
          <w:sz w:val="28"/>
          <w:szCs w:val="28"/>
        </w:rPr>
        <w:lastRenderedPageBreak/>
        <w:t xml:space="preserve">Agradecimientos </w:t>
      </w:r>
    </w:p>
    <w:p w14:paraId="0037E56B"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7B68FCC7" w14:textId="77777777" w:rsidR="00BC665D" w:rsidRPr="00BC665D" w:rsidRDefault="00BC665D" w:rsidP="00BC665D">
      <w:r w:rsidRPr="00BC665D">
        <w:t>A mi familia quienes, sin escatimar esfuerzo algunosacrificaron gran parte de su vida para educarme</w:t>
      </w:r>
      <w:r>
        <w:t>.</w:t>
      </w:r>
    </w:p>
    <w:p w14:paraId="05B6665E"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4181E09E" w14:textId="77777777" w:rsidR="00BC665D" w:rsidRPr="00BC665D" w:rsidRDefault="00BC665D" w:rsidP="00BC665D">
      <w:pPr>
        <w:rPr>
          <w:rFonts w:cs="Arial"/>
          <w:b/>
        </w:rPr>
      </w:pPr>
      <w:r w:rsidRPr="00BC665D">
        <w:t>A mi</w:t>
      </w:r>
      <w:r w:rsidRPr="004C2FF8">
        <w:rPr>
          <w:strike/>
          <w:rPrChange w:id="1" w:author="Paola" w:date="2018-09-11T08:25:00Z">
            <w:rPr/>
          </w:rPrChange>
        </w:rPr>
        <w:t>s</w:t>
      </w:r>
      <w:r w:rsidRPr="00BC665D">
        <w:t xml:space="preserve"> Profesor</w:t>
      </w:r>
      <w:r w:rsidRPr="004C2FF8">
        <w:rPr>
          <w:strike/>
          <w:rPrChange w:id="2" w:author="Paola" w:date="2018-09-11T08:25:00Z">
            <w:rPr/>
          </w:rPrChange>
        </w:rPr>
        <w:t>es</w:t>
      </w:r>
      <w:r w:rsidRPr="00BC665D">
        <w:t xml:space="preserve"> Orientador</w:t>
      </w:r>
      <w:r w:rsidRPr="004C2FF8">
        <w:rPr>
          <w:strike/>
          <w:rPrChange w:id="3" w:author="Paola" w:date="2018-09-11T08:25:00Z">
            <w:rPr/>
          </w:rPrChange>
        </w:rPr>
        <w:t>es</w:t>
      </w:r>
      <w:r w:rsidRPr="00BC665D">
        <w:t xml:space="preserve"> </w:t>
      </w:r>
      <w:ins w:id="4" w:author="Paola" w:date="2018-09-11T08:25:00Z">
        <w:r w:rsidR="004C2FF8">
          <w:t xml:space="preserve">Mgter. Pedro Alfonzo y la Prof. Coordinadora </w:t>
        </w:r>
      </w:ins>
      <w:r w:rsidRPr="004C2FF8">
        <w:rPr>
          <w:rFonts w:cs="Arial"/>
          <w:strike/>
          <w:rPrChange w:id="5" w:author="Paola" w:date="2018-09-11T08:25:00Z">
            <w:rPr>
              <w:rFonts w:cs="Arial"/>
            </w:rPr>
          </w:rPrChange>
        </w:rPr>
        <w:t xml:space="preserve">Lic. Paola Insaurralde, </w:t>
      </w:r>
      <w:r>
        <w:rPr>
          <w:rFonts w:cs="Arial"/>
        </w:rPr>
        <w:t>Mgter. Sonia Mariño</w:t>
      </w:r>
      <w:r w:rsidRPr="00BC665D">
        <w:t xml:space="preserve"> que estuvieron en todo momento, me aconsejaron y me guiaron a lo largo de todo el proyecto.</w:t>
      </w:r>
    </w:p>
    <w:p w14:paraId="2E92D747" w14:textId="77777777" w:rsidR="00BC665D" w:rsidRDefault="00BC665D">
      <w:pPr>
        <w:spacing w:line="259" w:lineRule="auto"/>
        <w:jc w:val="left"/>
        <w:rPr>
          <w:rFonts w:cs="Arial"/>
          <w:b/>
          <w:sz w:val="28"/>
          <w:szCs w:val="28"/>
        </w:rPr>
      </w:pPr>
      <w:r>
        <w:rPr>
          <w:rFonts w:cs="Arial"/>
          <w:b/>
          <w:sz w:val="28"/>
          <w:szCs w:val="28"/>
        </w:rPr>
        <w:br w:type="page"/>
      </w:r>
    </w:p>
    <w:p w14:paraId="52599C61" w14:textId="77777777" w:rsidR="005B7B60" w:rsidRPr="00CB1FA4" w:rsidRDefault="0018102C" w:rsidP="00CB1FA4">
      <w:pPr>
        <w:rPr>
          <w:rFonts w:cs="Arial"/>
          <w:b/>
          <w:sz w:val="28"/>
          <w:szCs w:val="28"/>
        </w:rPr>
      </w:pPr>
      <w:r>
        <w:rPr>
          <w:rFonts w:cs="Arial"/>
          <w:b/>
          <w:sz w:val="28"/>
          <w:szCs w:val="28"/>
        </w:rPr>
        <w:lastRenderedPageBreak/>
        <w:t>Capítulo 1</w:t>
      </w:r>
      <w:r w:rsidR="00CB1FA4" w:rsidRPr="00CB1FA4">
        <w:rPr>
          <w:rFonts w:cs="Arial"/>
          <w:b/>
          <w:sz w:val="28"/>
          <w:szCs w:val="28"/>
        </w:rPr>
        <w:t>)</w:t>
      </w:r>
      <w:r w:rsidR="005B7B60" w:rsidRPr="00CB1FA4">
        <w:rPr>
          <w:rFonts w:cs="Arial"/>
          <w:b/>
          <w:sz w:val="28"/>
          <w:szCs w:val="28"/>
        </w:rPr>
        <w:t>Introducción</w:t>
      </w:r>
    </w:p>
    <w:p w14:paraId="52D10A0E" w14:textId="77777777" w:rsidR="005B7B60" w:rsidRPr="00053FBC" w:rsidRDefault="00CB1FA4" w:rsidP="00053FBC">
      <w:pPr>
        <w:pStyle w:val="Ttulo2"/>
      </w:pPr>
      <w:r w:rsidRPr="00053FBC">
        <w:t xml:space="preserve">a) </w:t>
      </w:r>
      <w:r w:rsidR="005B7B60" w:rsidRPr="00053FBC">
        <w:t>Breve estado del arte</w:t>
      </w:r>
    </w:p>
    <w:p w14:paraId="387BAC9A" w14:textId="77777777"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7B9970E6" w14:textId="77777777" w:rsidR="004C2FF8" w:rsidRDefault="004C2FF8" w:rsidP="00D06129">
      <w:pPr>
        <w:ind w:firstLine="360"/>
        <w:rPr>
          <w:ins w:id="6" w:author="Paola" w:date="2018-09-11T08:30:00Z"/>
        </w:rPr>
      </w:pPr>
    </w:p>
    <w:p w14:paraId="488D2968" w14:textId="77777777" w:rsidR="00B82479" w:rsidRDefault="000B7672" w:rsidP="00D06129">
      <w:pPr>
        <w:ind w:firstLine="360"/>
        <w:rPr>
          <w:ins w:id="7" w:author="Paola" w:date="2018-09-11T08:18:00Z"/>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6A7A4C60" w14:textId="77777777" w:rsidR="004609FD" w:rsidRDefault="004609FD" w:rsidP="00D06129">
      <w:pPr>
        <w:ind w:firstLine="360"/>
        <w:rPr>
          <w:ins w:id="8" w:author="Paola" w:date="2018-09-11T08:19:00Z"/>
          <w:rFonts w:cs="Arial"/>
          <w:shd w:val="clear" w:color="auto" w:fill="FFFFFF"/>
        </w:rPr>
      </w:pPr>
      <w:ins w:id="9" w:author="Paola" w:date="2018-09-11T08:19:00Z">
        <w:r>
          <w:rPr>
            <w:rFonts w:cs="Arial"/>
            <w:shd w:val="clear" w:color="auto" w:fill="FFFFFF"/>
          </w:rPr>
          <w:t>Cuestio</w:t>
        </w:r>
        <w:r w:rsidR="008A0547">
          <w:rPr>
            <w:rFonts w:cs="Arial"/>
            <w:shd w:val="clear" w:color="auto" w:fill="FFFFFF"/>
          </w:rPr>
          <w:t>nes para profundizar en el tema</w:t>
        </w:r>
      </w:ins>
      <w:ins w:id="10" w:author="Paola" w:date="2018-09-11T08:36:00Z">
        <w:r w:rsidR="008A0547">
          <w:rPr>
            <w:rFonts w:cs="Arial"/>
            <w:shd w:val="clear" w:color="auto" w:fill="FFFFFF"/>
          </w:rPr>
          <w:t xml:space="preserve"> y estructurar</w:t>
        </w:r>
      </w:ins>
    </w:p>
    <w:p w14:paraId="70D0F7A8" w14:textId="77777777" w:rsidR="004609FD" w:rsidRDefault="004609FD" w:rsidP="00D06129">
      <w:pPr>
        <w:ind w:firstLine="360"/>
        <w:rPr>
          <w:ins w:id="11" w:author="Paola" w:date="2018-09-11T08:20:00Z"/>
          <w:rFonts w:cs="Arial"/>
          <w:shd w:val="clear" w:color="auto" w:fill="FFFFFF"/>
        </w:rPr>
      </w:pPr>
      <w:ins w:id="12" w:author="Paola" w:date="2018-09-11T08:19:00Z">
        <w:r>
          <w:rPr>
            <w:rFonts w:cs="Arial"/>
            <w:shd w:val="clear" w:color="auto" w:fill="FFFFFF"/>
          </w:rPr>
          <w:t xml:space="preserve">Ej. </w:t>
        </w:r>
      </w:ins>
      <w:ins w:id="13" w:author="Paola" w:date="2018-09-11T08:20:00Z">
        <w:r>
          <w:rPr>
            <w:rFonts w:cs="Arial"/>
            <w:shd w:val="clear" w:color="auto" w:fill="FFFFFF"/>
          </w:rPr>
          <w:t>1.2 COMO HACER UN SITIO WEB ACCESIBLE</w:t>
        </w:r>
      </w:ins>
    </w:p>
    <w:p w14:paraId="1BB9E0BE" w14:textId="77777777" w:rsidR="004609FD" w:rsidRDefault="004609FD" w:rsidP="00D06129">
      <w:pPr>
        <w:ind w:firstLine="360"/>
        <w:rPr>
          <w:ins w:id="14" w:author="Paola" w:date="2018-09-11T08:20:00Z"/>
          <w:rFonts w:cs="Arial"/>
          <w:shd w:val="clear" w:color="auto" w:fill="FFFFFF"/>
        </w:rPr>
      </w:pPr>
      <w:ins w:id="15" w:author="Paola" w:date="2018-09-11T08:20:00Z">
        <w:r>
          <w:rPr>
            <w:rFonts w:cs="Arial"/>
            <w:shd w:val="clear" w:color="auto" w:fill="FFFFFF"/>
          </w:rPr>
          <w:t>1.2.1 PAUTAS Y NORMAS PARA EL DESARROLLO DE PAGINAS WEB ACCESIBLES.</w:t>
        </w:r>
      </w:ins>
    </w:p>
    <w:p w14:paraId="44EFA47A" w14:textId="77777777" w:rsidR="004609FD" w:rsidRDefault="004609FD" w:rsidP="00D06129">
      <w:pPr>
        <w:ind w:firstLine="360"/>
        <w:rPr>
          <w:ins w:id="16" w:author="Paola" w:date="2018-09-11T08:20:00Z"/>
          <w:rFonts w:cs="Arial"/>
          <w:shd w:val="clear" w:color="auto" w:fill="FFFFFF"/>
        </w:rPr>
      </w:pPr>
      <w:ins w:id="17" w:author="Paola" w:date="2018-09-11T08:21:00Z">
        <w:r>
          <w:rPr>
            <w:rFonts w:cs="Arial"/>
            <w:shd w:val="clear" w:color="auto" w:fill="FFFFFF"/>
          </w:rPr>
          <w:t>1.2.2.ETC……..</w:t>
        </w:r>
      </w:ins>
    </w:p>
    <w:p w14:paraId="3885B2CA" w14:textId="77777777" w:rsidR="004609FD" w:rsidRDefault="00487309" w:rsidP="00D06129">
      <w:pPr>
        <w:ind w:firstLine="360"/>
        <w:rPr>
          <w:ins w:id="18" w:author="Paola" w:date="2018-09-11T08:33:00Z"/>
          <w:rFonts w:cs="Arial"/>
          <w:shd w:val="clear" w:color="auto" w:fill="FFFFFF"/>
        </w:rPr>
      </w:pPr>
      <w:ins w:id="19" w:author="Paola" w:date="2018-09-11T08:33:00Z">
        <w:r>
          <w:rPr>
            <w:rFonts w:cs="Arial"/>
            <w:shd w:val="clear" w:color="auto" w:fill="FFFFFF"/>
          </w:rPr>
          <w:t>1.3 Accesibilidad según la W3C</w:t>
        </w:r>
      </w:ins>
    </w:p>
    <w:p w14:paraId="7C28BA62" w14:textId="77777777" w:rsidR="00487309" w:rsidRDefault="00487309" w:rsidP="00D06129">
      <w:pPr>
        <w:ind w:firstLine="360"/>
        <w:rPr>
          <w:ins w:id="20" w:author="Paola" w:date="2018-09-11T08:35:00Z"/>
          <w:rFonts w:cs="Arial"/>
          <w:shd w:val="clear" w:color="auto" w:fill="FFFFFF"/>
        </w:rPr>
      </w:pPr>
      <w:ins w:id="21" w:author="Paola" w:date="2018-09-11T08:34:00Z">
        <w:r>
          <w:rPr>
            <w:rFonts w:cs="Arial"/>
            <w:shd w:val="clear" w:color="auto" w:fill="FFFFFF"/>
          </w:rPr>
          <w:t>1.3. Accesibilidad en general</w:t>
        </w:r>
      </w:ins>
    </w:p>
    <w:p w14:paraId="41833AFC" w14:textId="77777777" w:rsidR="00487309" w:rsidRDefault="00487309" w:rsidP="00D06129">
      <w:pPr>
        <w:ind w:firstLine="360"/>
        <w:rPr>
          <w:ins w:id="22" w:author="Paola" w:date="2018-09-11T08:34:00Z"/>
          <w:rFonts w:cs="Arial"/>
          <w:shd w:val="clear" w:color="auto" w:fill="FFFFFF"/>
        </w:rPr>
      </w:pPr>
      <w:ins w:id="23" w:author="Paola" w:date="2018-09-11T08:35:00Z">
        <w:r>
          <w:rPr>
            <w:rFonts w:cs="Arial"/>
            <w:shd w:val="clear" w:color="auto" w:fill="FFFFFF"/>
          </w:rPr>
          <w:t>1.4 Consecuencias de la no accesibilidad de un sitito Web</w:t>
        </w:r>
      </w:ins>
    </w:p>
    <w:p w14:paraId="627AB946" w14:textId="77777777" w:rsidR="00487309" w:rsidRPr="00282F81" w:rsidRDefault="00487309" w:rsidP="00D06129">
      <w:pPr>
        <w:ind w:firstLine="360"/>
        <w:rPr>
          <w:rFonts w:cs="Arial"/>
          <w:shd w:val="clear" w:color="auto" w:fill="FFFFFF"/>
        </w:rPr>
      </w:pPr>
    </w:p>
    <w:p w14:paraId="1922A992" w14:textId="77777777" w:rsidR="007D53C0" w:rsidRPr="00DB1F58"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61CFF22C" w14:textId="77777777" w:rsidR="00921B5D" w:rsidRDefault="00921B5D" w:rsidP="00D06129">
      <w:pPr>
        <w:ind w:firstLine="360"/>
        <w:rPr>
          <w:shd w:val="clear" w:color="auto" w:fill="FFFFFF"/>
        </w:rPr>
      </w:pPr>
      <w:r w:rsidRPr="00DB1F58">
        <w:rPr>
          <w:shd w:val="clear" w:color="auto" w:fill="FFFFFF"/>
        </w:rPr>
        <w:t>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fotosensitividad y combinaciones de las anteriores.</w:t>
      </w:r>
      <w:r w:rsidR="00AC654E" w:rsidRPr="00053FBC">
        <w:t>Seguir estas pautas puede a menudo ayudar a que el contenido Web sea más usable para cualquier tipo de usuario</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018A5B4E" w14:textId="77777777"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w:t>
      </w:r>
      <w:r w:rsidRPr="00253C7B">
        <w:lastRenderedPageBreak/>
        <w:t>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mayores, que ven sus habilidades reducidas a causa de la edad y, a menudo, mejoran la usabilidad para los usuarios en general</w:t>
      </w:r>
      <w:r w:rsidR="00275CD1">
        <w:t xml:space="preserve"> [5]</w:t>
      </w:r>
      <w:r w:rsidRPr="00253C7B">
        <w:t>.</w:t>
      </w:r>
    </w:p>
    <w:p w14:paraId="33DD603B" w14:textId="77777777" w:rsidR="002727D9" w:rsidRDefault="00275CD1" w:rsidP="00275CD1">
      <w:bookmarkStart w:id="24" w:name="_Toc452142110"/>
      <w:bookmarkStart w:id="25"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proporcionanvarios niveles de orientación:principiosgenerales,pautasgenerales,criteriosde conformidadverificables y una amplia colección de</w:t>
      </w:r>
      <w:r w:rsidR="00FC675C">
        <w:t xml:space="preserve"> t</w:t>
      </w:r>
      <w:r w:rsidRPr="00275CD1">
        <w:t>écnicas suficientes,técnicas recomendablesyfallos comunes documentadoscon ejemplos, enlaces a recursos adicionales ycódigo</w:t>
      </w:r>
      <w:r w:rsidR="0008093D">
        <w:t xml:space="preserve"> [5]</w:t>
      </w:r>
      <w:r w:rsidRPr="00275CD1">
        <w:t>.</w:t>
      </w:r>
    </w:p>
    <w:p w14:paraId="4EC1874F" w14:textId="77777777"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7170B8CD" w14:textId="77777777"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C6E8391" w14:textId="77777777"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06BA0528" w14:textId="77777777"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29647AD7" w14:textId="77777777" w:rsidR="00416904" w:rsidRDefault="00416904" w:rsidP="002D6143">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0EC96380" w14:textId="77777777" w:rsidR="00334539" w:rsidRDefault="007769E1" w:rsidP="00BB071D">
      <w:pPr>
        <w:spacing w:before="240" w:after="240"/>
        <w:rPr>
          <w:ins w:id="26" w:author="N0B0DY" w:date="2018-09-12T15:42:00Z"/>
          <w:b/>
        </w:rPr>
      </w:pPr>
      <w:r w:rsidRPr="007769E1">
        <w:rPr>
          <w:b/>
        </w:rPr>
        <w:t>Pautas WCAG 2.0</w:t>
      </w:r>
    </w:p>
    <w:p w14:paraId="5EFACD5C" w14:textId="77777777" w:rsidR="00BB071D" w:rsidRPr="007769E1" w:rsidRDefault="00334539" w:rsidP="00BB071D">
      <w:pPr>
        <w:spacing w:before="240" w:after="240"/>
        <w:rPr>
          <w:b/>
        </w:rPr>
      </w:pPr>
      <w:ins w:id="27" w:author="N0B0DY" w:date="2018-09-12T15:42:00Z">
        <w:r>
          <w:rPr>
            <w:b/>
          </w:rPr>
          <w:t>Los principios</w:t>
        </w:r>
      </w:ins>
      <w:ins w:id="28" w:author="N0B0DY" w:date="2018-09-12T15:44:00Z">
        <w:r>
          <w:rPr>
            <w:b/>
          </w:rPr>
          <w:t xml:space="preserve"> basados en pauta de la WCAG establecidos en </w:t>
        </w:r>
      </w:ins>
      <w:r w:rsidR="00B97917">
        <w:rPr>
          <w:rFonts w:cs="Arial"/>
          <w:color w:val="000000"/>
        </w:rPr>
        <w:t>[5]</w:t>
      </w:r>
    </w:p>
    <w:p w14:paraId="56A53489" w14:textId="77777777" w:rsidR="007769E1" w:rsidRPr="007769E1" w:rsidRDefault="007769E1" w:rsidP="00576E68">
      <w:pPr>
        <w:rPr>
          <w:rFonts w:cs="Arial"/>
          <w:color w:val="000000"/>
        </w:rPr>
      </w:pPr>
      <w:r w:rsidRPr="007769E1">
        <w:rPr>
          <w:rFonts w:cs="Arial"/>
          <w:color w:val="000000"/>
        </w:rPr>
        <w:t>Principio 1: Perceptible - La información y los componentes de la</w:t>
      </w:r>
      <w:bookmarkStart w:id="29" w:name="_GoBack"/>
      <w:bookmarkEnd w:id="29"/>
      <w:r w:rsidRPr="007769E1">
        <w:rPr>
          <w:rFonts w:cs="Arial"/>
          <w:color w:val="000000"/>
        </w:rPr>
        <w:t xml:space="preserve"> interfaz de usuario deben ser presentados a los usuarios de modo que ellos puedan percibirlos.</w:t>
      </w:r>
    </w:p>
    <w:p w14:paraId="1ADD5E1D" w14:textId="77777777" w:rsidR="007769E1" w:rsidRDefault="007769E1" w:rsidP="00DF1751">
      <w:pPr>
        <w:pStyle w:val="Prrafodelista"/>
        <w:numPr>
          <w:ilvl w:val="0"/>
          <w:numId w:val="18"/>
        </w:numPr>
      </w:pPr>
      <w:bookmarkStart w:id="30" w:name="text-equiv"/>
      <w:bookmarkEnd w:id="30"/>
      <w:r w:rsidRPr="007769E1">
        <w:t xml:space="preserve">Pauta 1.1 Alternativas textuales: Proporcionar alternativas textuales para todo contenido no textual de modo que se pueda convertir a otros formatos que las </w:t>
      </w:r>
      <w:r w:rsidRPr="007769E1">
        <w:lastRenderedPageBreak/>
        <w:t>personas necesiten, tales como textos ampliados, braille, voz, símbolos o en un lenguaje más simple.</w:t>
      </w:r>
    </w:p>
    <w:p w14:paraId="3970390E" w14:textId="77777777" w:rsidR="00576E68" w:rsidRDefault="00576E68" w:rsidP="00DF1751">
      <w:pPr>
        <w:pStyle w:val="Prrafodelista"/>
        <w:numPr>
          <w:ilvl w:val="0"/>
          <w:numId w:val="18"/>
        </w:numPr>
      </w:pPr>
      <w:r>
        <w:t>Pauta 1.2 Medios tempodependientes: Proporcionar alternativas para los medios tempodependientes.</w:t>
      </w:r>
    </w:p>
    <w:p w14:paraId="2149A29B" w14:textId="77777777" w:rsidR="00576E68" w:rsidRDefault="00576E68" w:rsidP="00DF1751">
      <w:pPr>
        <w:pStyle w:val="Prrafodelista"/>
        <w:numPr>
          <w:ilvl w:val="0"/>
          <w:numId w:val="18"/>
        </w:numPr>
      </w:pPr>
      <w:r>
        <w:t>Pauta 1.3 Adaptable: Crear contenido que pueda presentarse de diferentes formas (por ejemplo, con una disposición más simple) sin perder información o estructura.</w:t>
      </w:r>
    </w:p>
    <w:p w14:paraId="20EFE9F4" w14:textId="77777777" w:rsidR="00576E68" w:rsidRPr="00DF1751" w:rsidRDefault="00576E68" w:rsidP="00DF1751">
      <w:pPr>
        <w:pStyle w:val="Prrafodelista"/>
        <w:numPr>
          <w:ilvl w:val="0"/>
          <w:numId w:val="18"/>
        </w:numPr>
        <w:rPr>
          <w:sz w:val="29"/>
          <w:szCs w:val="29"/>
        </w:rPr>
      </w:pPr>
      <w:r w:rsidRPr="00576E68">
        <w:t>Pauta 1.4 Distinguible: Facilitar a los usuarios ver y oír el contenido, incluyendo la separación entre el primer plano y el fondo</w:t>
      </w:r>
      <w:r w:rsidRPr="00DF1751">
        <w:rPr>
          <w:sz w:val="29"/>
          <w:szCs w:val="29"/>
        </w:rPr>
        <w:t>.</w:t>
      </w:r>
    </w:p>
    <w:p w14:paraId="2EEF00B8" w14:textId="77777777" w:rsidR="00B8721F" w:rsidRDefault="00B8721F" w:rsidP="00B8721F">
      <w:r>
        <w:t>Principio 2: Operable - Los componentes de la interfaz de usuario y la navegación deben ser operables.</w:t>
      </w:r>
    </w:p>
    <w:p w14:paraId="21FB6CD6" w14:textId="77777777" w:rsidR="00B8721F" w:rsidRDefault="00B8721F" w:rsidP="00DF1751">
      <w:pPr>
        <w:pStyle w:val="Prrafodelista"/>
        <w:numPr>
          <w:ilvl w:val="0"/>
          <w:numId w:val="19"/>
        </w:numPr>
      </w:pPr>
      <w:bookmarkStart w:id="31" w:name="keyboard-operation"/>
      <w:bookmarkEnd w:id="31"/>
      <w:r>
        <w:t>Pauta 2.1 Accesible por teclado: Proporcionar acceso a toda la funcionalidad mediante el teclado.</w:t>
      </w:r>
    </w:p>
    <w:p w14:paraId="458B06FD" w14:textId="77777777" w:rsidR="00B8721F" w:rsidRDefault="00B8721F" w:rsidP="00DF1751">
      <w:pPr>
        <w:pStyle w:val="Prrafodelista"/>
        <w:numPr>
          <w:ilvl w:val="0"/>
          <w:numId w:val="19"/>
        </w:numPr>
      </w:pPr>
      <w:r>
        <w:t>Pauta 2.2 Tiempo suficiente: Proporcionar a los usuarios el tiempo suficiente para leer y usar el contenido.</w:t>
      </w:r>
    </w:p>
    <w:p w14:paraId="0197E910"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3BD4B36D"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9F4214E" w14:textId="77777777" w:rsidR="00B8721F" w:rsidRDefault="00B8721F" w:rsidP="00B8721F">
      <w:r>
        <w:t>Principio 3: Comprensible - La información y el manejo de la interfaz de usuario deben ser comprensibles.</w:t>
      </w:r>
    </w:p>
    <w:p w14:paraId="55AEA84B" w14:textId="77777777" w:rsidR="00B8721F" w:rsidRDefault="00B8721F" w:rsidP="00DF1751">
      <w:pPr>
        <w:pStyle w:val="Prrafodelista"/>
        <w:numPr>
          <w:ilvl w:val="0"/>
          <w:numId w:val="20"/>
        </w:numPr>
      </w:pPr>
      <w:bookmarkStart w:id="32" w:name="meaning"/>
      <w:bookmarkEnd w:id="32"/>
      <w:r>
        <w:t>Pauta 3.1 Legible: Hacer que los contenidos textuales resulten legibles y comprensibles.</w:t>
      </w:r>
    </w:p>
    <w:p w14:paraId="287B21DC" w14:textId="77777777" w:rsidR="00B8721F" w:rsidRDefault="00B8721F" w:rsidP="00DF1751">
      <w:pPr>
        <w:pStyle w:val="Prrafodelista"/>
        <w:numPr>
          <w:ilvl w:val="0"/>
          <w:numId w:val="20"/>
        </w:numPr>
      </w:pPr>
      <w:r>
        <w:t>Pauta 3.2 Predecible: Hacer que las páginas web aparezcan y operen de manera predecible.</w:t>
      </w:r>
    </w:p>
    <w:p w14:paraId="16CEBBE2" w14:textId="77777777" w:rsidR="00B8721F" w:rsidRDefault="00B8721F" w:rsidP="00DF1751">
      <w:pPr>
        <w:pStyle w:val="Prrafodelista"/>
        <w:numPr>
          <w:ilvl w:val="0"/>
          <w:numId w:val="20"/>
        </w:numPr>
      </w:pPr>
      <w:r>
        <w:t>Pauta 3.3 Entrada de datos asistida: Ayudar a los usuarios a evitar y corregir los errores.</w:t>
      </w:r>
    </w:p>
    <w:p w14:paraId="140A811B"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72079E88" w14:textId="77777777" w:rsidR="00B8721F" w:rsidRDefault="00B8721F" w:rsidP="00DF1751">
      <w:pPr>
        <w:pStyle w:val="Prrafodelista"/>
        <w:numPr>
          <w:ilvl w:val="0"/>
          <w:numId w:val="22"/>
        </w:numPr>
      </w:pPr>
      <w:r>
        <w:t>Pauta 4.1 Compatible: Maximizar la compatibilidad con las aplicaciones de usuario actuales y futuras, incluyendo las ayudas técnicas.</w:t>
      </w:r>
    </w:p>
    <w:p w14:paraId="2959AA50" w14:textId="77777777" w:rsidR="00B97917" w:rsidRPr="00DF1751" w:rsidRDefault="00B97917" w:rsidP="00B97917">
      <w:pPr>
        <w:spacing w:before="240" w:after="240"/>
        <w:rPr>
          <w:b/>
        </w:rPr>
      </w:pPr>
      <w:r w:rsidRPr="00DF1751">
        <w:rPr>
          <w:b/>
        </w:rPr>
        <w:t>Requisitos de conformidad</w:t>
      </w:r>
    </w:p>
    <w:p w14:paraId="6FE78FE8" w14:textId="77777777" w:rsidR="00B97917" w:rsidRDefault="00B97917" w:rsidP="00B97917">
      <w:r>
        <w:t>Para que una página web sea conforme con las WCAG 2.0, deben satisfacerse todos los requisitos de conformidad siguientes [5]:</w:t>
      </w:r>
    </w:p>
    <w:p w14:paraId="2188B71C" w14:textId="77777777" w:rsidR="00B97917" w:rsidRDefault="00B97917" w:rsidP="00B97917">
      <w:bookmarkStart w:id="33" w:name="cc1"/>
      <w:bookmarkEnd w:id="33"/>
      <w:r w:rsidRPr="00B97917">
        <w:lastRenderedPageBreak/>
        <w:t>1. Nivel de conformidad:</w:t>
      </w:r>
    </w:p>
    <w:p w14:paraId="14E58285" w14:textId="77777777" w:rsidR="00B97917" w:rsidRDefault="00B97917" w:rsidP="00B97917">
      <w:pPr>
        <w:pStyle w:val="Prrafodelista"/>
        <w:numPr>
          <w:ilvl w:val="0"/>
          <w:numId w:val="17"/>
        </w:numPr>
      </w:pPr>
      <w:r w:rsidRPr="00B97917">
        <w:t>Nivel A: la </w:t>
      </w:r>
      <w:hyperlink r:id="rId13" w:anchor="webpagedef" w:tooltip="definición: página web" w:history="1">
        <w:r w:rsidRPr="00B97917">
          <w:t>página web</w:t>
        </w:r>
      </w:hyperlink>
      <w:r w:rsidRPr="00B97917">
        <w:t> </w:t>
      </w:r>
      <w:hyperlink r:id="rId14" w:anchor="satisfiesdef" w:tooltip="definición: satisfacer un criterio de conformidad" w:history="1">
        <w:r w:rsidRPr="00B97917">
          <w:t>satisface</w:t>
        </w:r>
      </w:hyperlink>
      <w:r w:rsidRPr="00B97917">
        <w:t> todos</w:t>
      </w:r>
      <w:r>
        <w:t xml:space="preserve"> los Criterios de Conformidad del Nivel A, o proporciona u</w:t>
      </w:r>
      <w:r w:rsidRPr="00B97917">
        <w:t>na </w:t>
      </w:r>
      <w:hyperlink r:id="rId15" w:anchor="conforming-alternate-versiondef" w:tooltip="definición: versión alternativa conforme" w:history="1">
        <w:r w:rsidRPr="00B97917">
          <w:t>versión alternativa conforme</w:t>
        </w:r>
      </w:hyperlink>
      <w:r w:rsidRPr="00B97917">
        <w:t>.</w:t>
      </w:r>
    </w:p>
    <w:p w14:paraId="43CCD785" w14:textId="77777777" w:rsidR="00B97917" w:rsidRDefault="00B97917" w:rsidP="00B97917">
      <w:pPr>
        <w:pStyle w:val="Prrafodelista"/>
        <w:numPr>
          <w:ilvl w:val="0"/>
          <w:numId w:val="17"/>
        </w:numPr>
      </w:pPr>
      <w:r w:rsidRPr="00B97917">
        <w:t>Nivel AA: </w:t>
      </w:r>
      <w:r>
        <w:t>la página web satisface todos los Criterios de Conformidad de los Niveles A y AA, o se proporciona una versión alternativa conforme al Nivel AA.</w:t>
      </w:r>
    </w:p>
    <w:p w14:paraId="2474F3CB" w14:textId="77777777"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35B96A7E" w14:textId="77777777" w:rsidR="00B97917" w:rsidRPr="006305A2" w:rsidRDefault="006305A2" w:rsidP="006305A2">
      <w:r w:rsidRPr="006305A2">
        <w:t>2. Páginas completas: La </w:t>
      </w:r>
      <w:hyperlink r:id="rId16" w:anchor="conformancedef" w:tooltip="definición: conformidad" w:history="1">
        <w:r w:rsidRPr="006305A2">
          <w:t>conformidad</w:t>
        </w:r>
      </w:hyperlink>
      <w:r w:rsidRPr="006305A2">
        <w:t> (y el nivel de conformidad) se aplica a </w:t>
      </w:r>
      <w:hyperlink r:id="rId17" w:anchor="webpagedef" w:tooltip="definición: página web" w:history="1">
        <w:r w:rsidRPr="006305A2">
          <w:t>páginas web</w:t>
        </w:r>
      </w:hyperlink>
      <w:r w:rsidRPr="006305A2">
        <w:t> completas, y no se puede alcanzar si se excluye una parte de la página.</w:t>
      </w:r>
    </w:p>
    <w:p w14:paraId="25374302" w14:textId="77777777" w:rsidR="0008093D" w:rsidRDefault="00DF1751" w:rsidP="00DF1751">
      <w:r w:rsidRPr="00DF1751">
        <w:t>3. Procesos completos: Cuando una </w:t>
      </w:r>
      <w:hyperlink r:id="rId18" w:anchor="webpagedef" w:tooltip="definición: página web" w:history="1">
        <w:r w:rsidRPr="00DF1751">
          <w:t>página web</w:t>
        </w:r>
      </w:hyperlink>
      <w:r w:rsidRPr="00DF1751">
        <w:t> es parte de una serie de páginas web que presentan un </w:t>
      </w:r>
      <w:hyperlink r:id="rId19"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54127865" w14:textId="77777777"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20" w:anchor="reliedupondef" w:tooltip="definición: depender" w:history="1">
        <w:r w:rsidRPr="00341C77">
          <w:t>depende</w:t>
        </w:r>
      </w:hyperlink>
      <w:r w:rsidRPr="00341C77">
        <w:t> de aquellos usos de las </w:t>
      </w:r>
      <w:hyperlink r:id="rId21" w:anchor="technologydef" w:tooltip="definición: tecnologías" w:history="1">
        <w:r w:rsidRPr="00341C77">
          <w:t>tecnologías</w:t>
        </w:r>
      </w:hyperlink>
      <w:r w:rsidRPr="00341C77">
        <w:t> que sean </w:t>
      </w:r>
      <w:hyperlink r:id="rId22"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3A19E45" w14:textId="77777777" w:rsidR="00341C77" w:rsidRDefault="00341C77" w:rsidP="00341C77">
      <w:r w:rsidRPr="00341C77">
        <w:t>5. Sin interferencia: Si las </w:t>
      </w:r>
      <w:hyperlink r:id="rId23" w:anchor="technologydef" w:tooltip="definición: tecnologías (contenido web)" w:history="1">
        <w:r w:rsidRPr="00341C77">
          <w:t>tecnologías</w:t>
        </w:r>
      </w:hyperlink>
      <w:r>
        <w:t> se usan de una forma que no es </w:t>
      </w:r>
      <w:hyperlink r:id="rId24"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5" w:anchor="webpagedef" w:tooltip="definición: página web" w:history="1">
        <w:r w:rsidRPr="00341C77">
          <w:t>página web</w:t>
        </w:r>
      </w:hyperlink>
      <w:r w:rsidRPr="00341C77">
        <w:t> como un todo siga cumpliendo con los requisitos de conformidad en las siguientes circunstancias</w:t>
      </w:r>
      <w:r>
        <w:t>:</w:t>
      </w:r>
    </w:p>
    <w:p w14:paraId="4A41A644" w14:textId="77777777" w:rsidR="00341C77" w:rsidRDefault="00341C77" w:rsidP="00341C77">
      <w:pPr>
        <w:pStyle w:val="Prrafodelista"/>
        <w:numPr>
          <w:ilvl w:val="0"/>
          <w:numId w:val="24"/>
        </w:numPr>
      </w:pPr>
      <w:r>
        <w:t xml:space="preserve">cuando cualquier tecnología de la que no </w:t>
      </w:r>
      <w:r w:rsidRPr="00341C77">
        <w:t>se </w:t>
      </w:r>
      <w:hyperlink r:id="rId26" w:anchor="reliedupondef" w:tooltip="definición: depender" w:history="1">
        <w:r w:rsidRPr="00341C77">
          <w:t>depende</w:t>
        </w:r>
      </w:hyperlink>
      <w:r w:rsidRPr="00341C77">
        <w:t> está</w:t>
      </w:r>
      <w:r>
        <w:t xml:space="preserve"> activada en una aplicación de usuario,</w:t>
      </w:r>
    </w:p>
    <w:p w14:paraId="53945971" w14:textId="77777777" w:rsidR="00341C77" w:rsidRDefault="00341C77" w:rsidP="00341C77">
      <w:pPr>
        <w:pStyle w:val="Prrafodelista"/>
        <w:numPr>
          <w:ilvl w:val="0"/>
          <w:numId w:val="24"/>
        </w:numPr>
      </w:pPr>
      <w:r>
        <w:t>cuando cualquier tecnología de la que no se depende está desactivada en una aplicación de usuario, y</w:t>
      </w:r>
    </w:p>
    <w:p w14:paraId="7D381C9D" w14:textId="77777777" w:rsidR="00341C77" w:rsidRDefault="00341C77" w:rsidP="00341C77">
      <w:pPr>
        <w:pStyle w:val="Prrafodelista"/>
        <w:numPr>
          <w:ilvl w:val="0"/>
          <w:numId w:val="24"/>
        </w:numPr>
      </w:pPr>
      <w:r>
        <w:t>cuando cualquier tecnología de la que no se depende no es soportada por una aplicación de usuario</w:t>
      </w:r>
    </w:p>
    <w:p w14:paraId="6CAEA7B2" w14:textId="77777777" w:rsidR="00341C77" w:rsidRPr="00275CD1" w:rsidRDefault="00341C77" w:rsidP="00341C77"/>
    <w:p w14:paraId="036450D4" w14:textId="77777777" w:rsidR="005B7B60" w:rsidRPr="00053FBC" w:rsidRDefault="00CB1FA4" w:rsidP="00053FBC">
      <w:pPr>
        <w:pStyle w:val="Ttulo2"/>
      </w:pPr>
      <w:r w:rsidRPr="00053FBC">
        <w:lastRenderedPageBreak/>
        <w:t>b)</w:t>
      </w:r>
      <w:r w:rsidR="005B7B60" w:rsidRPr="00053FBC">
        <w:t xml:space="preserve"> Objetivos</w:t>
      </w:r>
      <w:bookmarkEnd w:id="24"/>
      <w:bookmarkEnd w:id="25"/>
    </w:p>
    <w:p w14:paraId="3A7D7D8D" w14:textId="77777777" w:rsidR="004A4F40" w:rsidRPr="00DB1F58" w:rsidRDefault="004A4F40" w:rsidP="00053FBC">
      <w:pPr>
        <w:pStyle w:val="Titulo3"/>
      </w:pPr>
      <w:r w:rsidRPr="00DB1F58">
        <w:t>Objetivo General</w:t>
      </w:r>
    </w:p>
    <w:p w14:paraId="7B466E53" w14:textId="77777777"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ins w:id="34" w:author="Paola" w:date="2018-09-11T08:37:00Z">
        <w:r w:rsidR="008A0547">
          <w:rPr>
            <w:rFonts w:eastAsia="Times New Roman" w:cs="Arial"/>
            <w:lang w:val="es-ES_tradnl" w:eastAsia="es-ES"/>
          </w:rPr>
          <w:t xml:space="preserve"> </w:t>
        </w:r>
      </w:ins>
      <w:r w:rsidRPr="004D69CB">
        <w:rPr>
          <w:rFonts w:eastAsia="Times New Roman" w:cs="Arial"/>
          <w:lang w:val="es-ES_tradnl" w:eastAsia="es-ES"/>
        </w:rPr>
        <w:t>un sitio web</w:t>
      </w:r>
      <w:ins w:id="35" w:author="Paola" w:date="2018-09-11T08:37:00Z">
        <w:r w:rsidR="008A0547">
          <w:rPr>
            <w:rFonts w:eastAsia="Times New Roman" w:cs="Arial"/>
            <w:lang w:val="es-ES_tradnl" w:eastAsia="es-ES"/>
          </w:rPr>
          <w:t xml:space="preserve"> </w:t>
        </w:r>
      </w:ins>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ins w:id="36" w:author="Paola" w:date="2018-09-11T08:37:00Z">
        <w:r w:rsidR="008A0547">
          <w:rPr>
            <w:rFonts w:eastAsia="Times New Roman" w:cs="Arial"/>
            <w:lang w:val="es-ES_tradnl" w:eastAsia="es-ES"/>
          </w:rPr>
          <w:t xml:space="preserve"> </w:t>
        </w:r>
      </w:ins>
      <w:r w:rsidRPr="004D69CB">
        <w:rPr>
          <w:rFonts w:eastAsia="Times New Roman" w:cs="Arial"/>
          <w:lang w:val="es-ES_tradnl" w:eastAsia="es-ES"/>
        </w:rPr>
        <w:t>definidas por la W3C.</w:t>
      </w:r>
    </w:p>
    <w:p w14:paraId="580359C4" w14:textId="77777777" w:rsidR="0083328E" w:rsidRDefault="004A4F40" w:rsidP="00053FBC">
      <w:pPr>
        <w:pStyle w:val="Titulo3"/>
      </w:pPr>
      <w:r w:rsidRPr="004A4F40">
        <w:t>Objetivos Específicos</w:t>
      </w:r>
    </w:p>
    <w:p w14:paraId="13979889" w14:textId="77777777"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39C37B90"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p>
    <w:p w14:paraId="1B681B35" w14:textId="77777777" w:rsidR="003752F7" w:rsidRPr="004036ED" w:rsidRDefault="003C4D47" w:rsidP="00D06129">
      <w:pPr>
        <w:ind w:left="708" w:hanging="708"/>
      </w:pPr>
      <w:r>
        <w:rPr>
          <w:lang w:val="es-ES_tradnl" w:eastAsia="es-ES"/>
        </w:rPr>
        <w:t>Desarrollar un sitio web de gestión de productos informáticos (Pc-GamerZ).</w:t>
      </w:r>
    </w:p>
    <w:p w14:paraId="03E87635" w14:textId="77777777" w:rsidR="002727D9" w:rsidRPr="004036ED" w:rsidRDefault="002727D9" w:rsidP="00D06129">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080B7A57" w14:textId="77777777" w:rsidR="005A1C3F" w:rsidRPr="004036ED" w:rsidRDefault="005A1C3F" w:rsidP="00D06129">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3B612017" w14:textId="77777777" w:rsidR="00BF7EEB" w:rsidRPr="009A3EAC" w:rsidRDefault="00BF7EEB" w:rsidP="005B7B60">
      <w:pPr>
        <w:pStyle w:val="Ttulo2"/>
        <w:spacing w:before="60"/>
        <w:rPr>
          <w:rFonts w:cs="Arial"/>
          <w:i/>
          <w:szCs w:val="24"/>
          <w:lang w:val="es-AR"/>
        </w:rPr>
      </w:pPr>
      <w:bookmarkStart w:id="37" w:name="_Toc452142111"/>
      <w:bookmarkStart w:id="38" w:name="_Toc452222858"/>
    </w:p>
    <w:p w14:paraId="1818ECF2" w14:textId="77777777" w:rsidR="005B7B60" w:rsidRPr="00053FBC" w:rsidRDefault="00CB1FA4" w:rsidP="00053FBC">
      <w:pPr>
        <w:pStyle w:val="Ttulo2"/>
      </w:pPr>
      <w:r w:rsidRPr="00053FBC">
        <w:t>c)</w:t>
      </w:r>
      <w:r w:rsidR="005B7B60" w:rsidRPr="00053FBC">
        <w:t xml:space="preserve"> Fundamentación</w:t>
      </w:r>
      <w:bookmarkEnd w:id="37"/>
      <w:bookmarkEnd w:id="38"/>
    </w:p>
    <w:p w14:paraId="0F46CA8C" w14:textId="77777777" w:rsidR="005B7B60" w:rsidRPr="00833900" w:rsidRDefault="005B7B60" w:rsidP="00833900">
      <w:pPr>
        <w:spacing w:before="60"/>
        <w:ind w:firstLine="708"/>
        <w:rPr>
          <w:rFonts w:cs="Arial"/>
        </w:rPr>
      </w:pPr>
      <w:commentRangeStart w:id="39"/>
      <w:r w:rsidRPr="005359FB">
        <w:rPr>
          <w:rFonts w:cs="Arial"/>
        </w:rPr>
        <w:t xml:space="preserve">Tras </w:t>
      </w:r>
      <w:r w:rsidR="00F318C5">
        <w:rPr>
          <w:rFonts w:cs="Arial"/>
        </w:rPr>
        <w:t xml:space="preserve">un análisis realizado con el software eXaminatorsobre el </w:t>
      </w:r>
      <w:r w:rsidR="00282F81">
        <w:rPr>
          <w:rFonts w:cs="Arial"/>
        </w:rPr>
        <w:t>sitio Web “Pc-Gamer</w:t>
      </w:r>
      <w:r w:rsidR="002A49EF">
        <w:rPr>
          <w:rFonts w:cs="Arial"/>
        </w:rPr>
        <w:t>Z</w:t>
      </w:r>
      <w:r w:rsidR="00282F81">
        <w:rPr>
          <w:rFonts w:cs="Arial"/>
        </w:rPr>
        <w:t>”</w:t>
      </w:r>
      <w:r w:rsidR="00A31D6F">
        <w:rPr>
          <w:rFonts w:cs="Arial"/>
        </w:rPr>
        <w:t>,el cual fue desarrollado por el alumno,</w:t>
      </w:r>
      <w:r w:rsidRPr="005359FB">
        <w:rPr>
          <w:rFonts w:cs="Arial"/>
        </w:rPr>
        <w:t>se ha detectado un número de falencias entre las cuales p</w:t>
      </w:r>
      <w:r w:rsidR="00783462">
        <w:rPr>
          <w:rFonts w:cs="Arial"/>
        </w:rPr>
        <w:t>o</w:t>
      </w:r>
      <w:r w:rsidRPr="005359FB">
        <w:rPr>
          <w:rFonts w:cs="Arial"/>
        </w:rPr>
        <w:t xml:space="preserve">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la combinación d</w:t>
      </w:r>
      <w:r w:rsidR="00783462">
        <w:rPr>
          <w:rFonts w:cs="Arial"/>
        </w:rPr>
        <w:t>e</w:t>
      </w:r>
      <w:r w:rsidR="00282F81">
        <w:rPr>
          <w:rFonts w:cs="Arial"/>
        </w:rPr>
        <w:t xml:space="preserve"> colores, </w:t>
      </w:r>
      <w:r w:rsidR="00A9565B">
        <w:rPr>
          <w:rFonts w:cs="Arial"/>
        </w:rPr>
        <w:t xml:space="preserve">redimensionamiento del texto, y otras </w:t>
      </w:r>
      <w:r w:rsidR="00A9565B" w:rsidRPr="00833900">
        <w:rPr>
          <w:rFonts w:cs="Arial"/>
        </w:rPr>
        <w:t>pautas pertenecientes al WCAG 2.0 (Pautas de Accesibilidad para el Contenido Web).</w:t>
      </w:r>
      <w:commentRangeEnd w:id="39"/>
      <w:r w:rsidR="008A0547">
        <w:rPr>
          <w:rStyle w:val="Refdecomentario"/>
        </w:rPr>
        <w:commentReference w:id="39"/>
      </w:r>
    </w:p>
    <w:p w14:paraId="29D50D0A" w14:textId="77777777" w:rsidR="00833900" w:rsidRPr="00833900" w:rsidRDefault="005B7B60" w:rsidP="00833900">
      <w:pPr>
        <w:ind w:firstLine="708"/>
        <w:rPr>
          <w:rFonts w:cs="Arial"/>
        </w:rPr>
      </w:pPr>
      <w:r w:rsidRPr="00833900">
        <w:rPr>
          <w:rFonts w:cs="Arial"/>
        </w:rPr>
        <w:t xml:space="preserve">En consecuencia a lo analizado, se plantea una solución </w:t>
      </w:r>
      <w:r w:rsidR="00A9565B" w:rsidRPr="00833900">
        <w:rPr>
          <w:rFonts w:cs="Arial"/>
        </w:rPr>
        <w:t xml:space="preserve">para la detección y posterior corrección </w:t>
      </w:r>
      <w:r w:rsidR="00510AF9" w:rsidRPr="00833900">
        <w:rPr>
          <w:rFonts w:cs="Arial"/>
        </w:rPr>
        <w:t>de los errores detectados.</w:t>
      </w:r>
    </w:p>
    <w:p w14:paraId="6D620A9A" w14:textId="77777777" w:rsidR="00833900" w:rsidRPr="00833900" w:rsidRDefault="00833900" w:rsidP="00833900">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w:t>
      </w:r>
    </w:p>
    <w:p w14:paraId="653DAB35" w14:textId="77777777" w:rsidR="00AD58FC" w:rsidRDefault="00833900" w:rsidP="00BF7EEB">
      <w:pPr>
        <w:ind w:firstLine="708"/>
        <w:rPr>
          <w:rFonts w:cs="Arial"/>
        </w:rPr>
      </w:pPr>
      <w:r w:rsidRPr="00833900">
        <w:rPr>
          <w:rFonts w:cs="Arial"/>
        </w:rPr>
        <w:t>Los métodos empíricos son utilizados para realizar las llamadas “evaluaciones payoff”, que requieren una interacción entre los usuarios y el sitio web(Ej. Técnicas de Pantallas, test de usuarios y revisiones su</w:t>
      </w:r>
      <w:r>
        <w:rPr>
          <w:rFonts w:cs="Arial"/>
        </w:rPr>
        <w:t>b</w:t>
      </w:r>
      <w:r w:rsidRPr="00833900">
        <w:rPr>
          <w:rFonts w:cs="Arial"/>
        </w:rPr>
        <w:t>jetivas)</w:t>
      </w:r>
      <w:r w:rsidR="00CA5CD6">
        <w:rPr>
          <w:rFonts w:cs="Arial"/>
        </w:rPr>
        <w:t xml:space="preserve"> [</w:t>
      </w:r>
      <w:r w:rsidR="003B2373">
        <w:rPr>
          <w:rFonts w:cs="Arial"/>
        </w:rPr>
        <w:t>7</w:t>
      </w:r>
      <w:r w:rsidR="00CA5CD6">
        <w:rPr>
          <w:rFonts w:cs="Arial"/>
        </w:rPr>
        <w:t>]</w:t>
      </w:r>
      <w:r w:rsidR="00BC04DF">
        <w:rPr>
          <w:rFonts w:cs="Arial"/>
        </w:rPr>
        <w:t>.</w:t>
      </w:r>
    </w:p>
    <w:p w14:paraId="09DDF470" w14:textId="77777777" w:rsidR="00BB658D" w:rsidRPr="00BB658D" w:rsidRDefault="00BB658D" w:rsidP="00D06129">
      <w:pPr>
        <w:ind w:firstLine="708"/>
        <w:rPr>
          <w:lang w:val="es-ES" w:eastAsia="es-ES"/>
        </w:rPr>
      </w:pPr>
      <w:r w:rsidRPr="00BB658D">
        <w:rPr>
          <w:lang w:val="es-ES" w:eastAsia="es-ES"/>
        </w:rPr>
        <w:t>La Accesibilidad Web beneficia a las personas que presentan algún grado de discapacidad (físicas, sensoriales, cognitivas, etc.), también beneficia a otros grupos 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w:t>
      </w:r>
      <w:r w:rsidR="003B2373">
        <w:rPr>
          <w:rFonts w:cs="Arial"/>
        </w:rPr>
        <w:t>8</w:t>
      </w:r>
      <w:r w:rsidR="00D06129">
        <w:rPr>
          <w:rFonts w:cs="Arial"/>
        </w:rPr>
        <w:t>]</w:t>
      </w:r>
      <w:r w:rsidR="00D06129">
        <w:rPr>
          <w:lang w:val="es-ES" w:eastAsia="es-ES"/>
        </w:rPr>
        <w:t>:</w:t>
      </w:r>
    </w:p>
    <w:p w14:paraId="22F71A8C" w14:textId="77777777" w:rsidR="00BB658D" w:rsidRPr="00D06129" w:rsidRDefault="00BB658D" w:rsidP="00D06129">
      <w:pPr>
        <w:pStyle w:val="Prrafodelista"/>
        <w:numPr>
          <w:ilvl w:val="0"/>
          <w:numId w:val="10"/>
        </w:numPr>
        <w:rPr>
          <w:lang w:val="es-ES" w:eastAsia="es-ES"/>
        </w:rPr>
      </w:pPr>
      <w:r w:rsidRPr="00D06129">
        <w:rPr>
          <w:lang w:val="es-ES" w:eastAsia="es-ES"/>
        </w:rPr>
        <w:lastRenderedPageBreak/>
        <w:t>Usuarios de edad avanzada con dificultades producidas por el envejecimiento.</w:t>
      </w:r>
    </w:p>
    <w:p w14:paraId="7CC226A0" w14:textId="77777777"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F50CA0D" w14:textId="77777777"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19642D5E" w14:textId="77777777"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332D1E0E" w14:textId="77777777" w:rsidR="00BB658D"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64E6CDAF" w14:textId="77777777" w:rsidR="00660BDF" w:rsidRDefault="00660BDF" w:rsidP="00660BDF">
      <w:pPr>
        <w:pStyle w:val="Prrafodelista"/>
        <w:rPr>
          <w:lang w:val="es-ES" w:eastAsia="es-ES"/>
        </w:rPr>
      </w:pPr>
    </w:p>
    <w:p w14:paraId="056DA12C" w14:textId="77777777" w:rsidR="00660BDF" w:rsidRPr="00D06129" w:rsidRDefault="00660BDF" w:rsidP="00660BDF">
      <w:pPr>
        <w:pStyle w:val="Prrafodelista"/>
        <w:rPr>
          <w:lang w:val="es-ES" w:eastAsia="es-ES"/>
        </w:rPr>
      </w:pPr>
    </w:p>
    <w:p w14:paraId="59CCCC5B" w14:textId="77777777" w:rsidR="00736742" w:rsidRPr="005359FB" w:rsidRDefault="0018102C" w:rsidP="004609FD">
      <w:pPr>
        <w:widowControl w:val="0"/>
        <w:spacing w:beforeLines="60" w:before="144"/>
        <w:rPr>
          <w:rFonts w:cs="Arial"/>
          <w:b/>
          <w:sz w:val="28"/>
          <w:szCs w:val="28"/>
        </w:rPr>
      </w:pPr>
      <w:r>
        <w:rPr>
          <w:rFonts w:cs="Arial"/>
          <w:b/>
          <w:sz w:val="28"/>
          <w:szCs w:val="28"/>
        </w:rPr>
        <w:t>Capítulo 2</w:t>
      </w:r>
      <w:r w:rsidR="00CB1FA4">
        <w:rPr>
          <w:rFonts w:cs="Arial"/>
          <w:b/>
          <w:sz w:val="28"/>
          <w:szCs w:val="28"/>
        </w:rPr>
        <w:t>)</w:t>
      </w:r>
      <w:r w:rsidR="00736742">
        <w:rPr>
          <w:rFonts w:cs="Arial"/>
          <w:b/>
          <w:sz w:val="28"/>
          <w:szCs w:val="28"/>
        </w:rPr>
        <w:t xml:space="preserve"> Metodología</w:t>
      </w:r>
    </w:p>
    <w:p w14:paraId="20C8A1D1" w14:textId="77777777" w:rsidR="00736742" w:rsidRPr="00BC6AA2" w:rsidRDefault="00736742" w:rsidP="00053FBC">
      <w:pPr>
        <w:pStyle w:val="Ttulo2"/>
      </w:pPr>
      <w:r w:rsidRPr="005359FB">
        <w:t>Ciclo de vida de</w:t>
      </w:r>
      <w:r>
        <w:t>l</w:t>
      </w:r>
      <w:r w:rsidRPr="005359FB">
        <w:t xml:space="preserve"> proyecto</w:t>
      </w:r>
    </w:p>
    <w:p w14:paraId="4BF491D6" w14:textId="77777777" w:rsidR="00736742" w:rsidRPr="009D5571" w:rsidRDefault="00736742" w:rsidP="004609FD">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08BA074" w14:textId="77777777" w:rsidR="00736742" w:rsidRPr="009D5571" w:rsidRDefault="00736742" w:rsidP="004609FD">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076510" w:rsidRPr="009D5571">
        <w:rPr>
          <w:rFonts w:cs="Arial"/>
        </w:rPr>
        <w:t>e Iterativo</w:t>
      </w:r>
      <w:r w:rsidR="0005170E">
        <w:rPr>
          <w:rFonts w:cs="Arial"/>
        </w:rPr>
        <w:t xml:space="preserve"> [</w:t>
      </w:r>
      <w:r w:rsidR="003B2373">
        <w:rPr>
          <w:rFonts w:cs="Arial"/>
        </w:rPr>
        <w:t>9</w:t>
      </w:r>
      <w:r w:rsidR="00BF4CED">
        <w:rPr>
          <w:rFonts w:cs="Arial"/>
        </w:rPr>
        <w:t>]</w:t>
      </w:r>
      <w:r w:rsidR="0005170E">
        <w:rPr>
          <w:rFonts w:cs="Arial"/>
        </w:rPr>
        <w:t xml:space="preserve">, </w:t>
      </w:r>
      <w:r w:rsidRPr="007C7D04">
        <w:rPr>
          <w:rFonts w:cs="Arial"/>
          <w:strike/>
          <w:rPrChange w:id="40" w:author="Paola" w:date="2018-09-11T08:43:00Z">
            <w:rPr>
              <w:rFonts w:cs="Arial"/>
            </w:rPr>
          </w:rPrChange>
        </w:rPr>
        <w:t xml:space="preserve">porque </w:t>
      </w:r>
      <w:r w:rsidRPr="009D5571">
        <w:rPr>
          <w:rFonts w:cs="Arial"/>
        </w:rPr>
        <w:t>es el modelo que mejor se adapta ya</w:t>
      </w:r>
      <w:r w:rsidR="00076510" w:rsidRPr="009D5571">
        <w:rPr>
          <w:rFonts w:cs="Arial"/>
        </w:rPr>
        <w:t xml:space="preserve"> que</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0797303A" w14:textId="77777777" w:rsidR="00BA4748" w:rsidRDefault="00171272" w:rsidP="00BA4748">
      <w:pPr>
        <w:ind w:firstLine="708"/>
        <w:jc w:val="center"/>
        <w:rPr>
          <w:rFonts w:cs="Arial"/>
        </w:rPr>
      </w:pPr>
      <w:r>
        <w:rPr>
          <w:rFonts w:cs="Arial"/>
          <w:noProof/>
          <w:lang w:val="en-US"/>
        </w:rPr>
        <w:drawing>
          <wp:anchor distT="0" distB="0" distL="114300" distR="114300" simplePos="0" relativeHeight="251647488" behindDoc="0" locked="0" layoutInCell="1" allowOverlap="1" wp14:anchorId="2FE320FD" wp14:editId="377569BF">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4E21C962" w14:textId="77777777" w:rsidR="00CB1FA4" w:rsidRPr="00453D42" w:rsidRDefault="00BA4748" w:rsidP="00171272">
      <w:pPr>
        <w:spacing w:before="24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3B2373">
        <w:rPr>
          <w:rFonts w:cs="Arial"/>
          <w:sz w:val="20"/>
          <w:szCs w:val="20"/>
        </w:rPr>
        <w:t>9</w:t>
      </w:r>
      <w:r w:rsidR="009D5571" w:rsidRPr="00453D42">
        <w:rPr>
          <w:rFonts w:cs="Arial"/>
          <w:sz w:val="20"/>
          <w:szCs w:val="20"/>
        </w:rPr>
        <w:t>]</w:t>
      </w:r>
      <w:r w:rsidRPr="00453D42">
        <w:rPr>
          <w:rFonts w:cs="Arial"/>
          <w:sz w:val="20"/>
          <w:szCs w:val="20"/>
        </w:rPr>
        <w:t>.</w:t>
      </w:r>
    </w:p>
    <w:p w14:paraId="01378F4E" w14:textId="77777777" w:rsidR="00BA4748" w:rsidRDefault="00BA4748" w:rsidP="00BA4748">
      <w:pPr>
        <w:ind w:firstLine="708"/>
        <w:jc w:val="center"/>
        <w:rPr>
          <w:rFonts w:cs="Arial"/>
        </w:rPr>
      </w:pPr>
    </w:p>
    <w:p w14:paraId="4B816546" w14:textId="77777777" w:rsidR="00BA4748" w:rsidRPr="00283312" w:rsidRDefault="00BA4748" w:rsidP="00BA4748">
      <w:pPr>
        <w:ind w:firstLine="708"/>
        <w:jc w:val="center"/>
        <w:rPr>
          <w:rFonts w:cs="Arial"/>
        </w:rPr>
      </w:pPr>
    </w:p>
    <w:p w14:paraId="3E170247" w14:textId="77777777" w:rsidR="00453D42" w:rsidRDefault="00453D42" w:rsidP="005619C1">
      <w:pPr>
        <w:autoSpaceDE w:val="0"/>
        <w:autoSpaceDN w:val="0"/>
        <w:adjustRightInd w:val="0"/>
        <w:rPr>
          <w:rFonts w:cs="Arial"/>
          <w:b/>
          <w:sz w:val="28"/>
          <w:szCs w:val="28"/>
        </w:rPr>
      </w:pPr>
    </w:p>
    <w:p w14:paraId="13BF268D" w14:textId="77777777" w:rsidR="00453D42" w:rsidRDefault="00453D42" w:rsidP="005619C1">
      <w:pPr>
        <w:autoSpaceDE w:val="0"/>
        <w:autoSpaceDN w:val="0"/>
        <w:adjustRightInd w:val="0"/>
        <w:rPr>
          <w:rFonts w:cs="Arial"/>
          <w:b/>
          <w:sz w:val="28"/>
          <w:szCs w:val="28"/>
        </w:rPr>
      </w:pPr>
    </w:p>
    <w:p w14:paraId="2736B103" w14:textId="77777777" w:rsidR="00453D42" w:rsidRDefault="00453D42" w:rsidP="005619C1">
      <w:pPr>
        <w:autoSpaceDE w:val="0"/>
        <w:autoSpaceDN w:val="0"/>
        <w:adjustRightInd w:val="0"/>
        <w:rPr>
          <w:rFonts w:cs="Arial"/>
          <w:b/>
          <w:sz w:val="28"/>
          <w:szCs w:val="28"/>
        </w:rPr>
      </w:pPr>
    </w:p>
    <w:p w14:paraId="783185FF" w14:textId="77777777" w:rsidR="00453D42" w:rsidRDefault="00453D42" w:rsidP="004B221D">
      <w:pPr>
        <w:autoSpaceDE w:val="0"/>
        <w:autoSpaceDN w:val="0"/>
        <w:adjustRightInd w:val="0"/>
        <w:ind w:left="708" w:hanging="708"/>
        <w:rPr>
          <w:rFonts w:cs="Arial"/>
          <w:b/>
          <w:sz w:val="28"/>
          <w:szCs w:val="28"/>
        </w:rPr>
      </w:pPr>
    </w:p>
    <w:p w14:paraId="1EEE7389" w14:textId="77777777" w:rsidR="00453D42" w:rsidRDefault="00453D42" w:rsidP="005619C1">
      <w:pPr>
        <w:autoSpaceDE w:val="0"/>
        <w:autoSpaceDN w:val="0"/>
        <w:adjustRightInd w:val="0"/>
        <w:rPr>
          <w:rFonts w:cs="Arial"/>
          <w:b/>
          <w:sz w:val="28"/>
          <w:szCs w:val="28"/>
        </w:rPr>
      </w:pPr>
    </w:p>
    <w:p w14:paraId="3CD317D3" w14:textId="77777777" w:rsidR="00515973" w:rsidRDefault="00515973" w:rsidP="005619C1">
      <w:pPr>
        <w:autoSpaceDE w:val="0"/>
        <w:autoSpaceDN w:val="0"/>
        <w:adjustRightInd w:val="0"/>
        <w:rPr>
          <w:rFonts w:cs="Arial"/>
          <w:b/>
          <w:sz w:val="28"/>
          <w:szCs w:val="28"/>
        </w:rPr>
      </w:pPr>
    </w:p>
    <w:p w14:paraId="0945D751" w14:textId="77777777" w:rsidR="00515973" w:rsidRDefault="00515973" w:rsidP="005619C1">
      <w:pPr>
        <w:autoSpaceDE w:val="0"/>
        <w:autoSpaceDN w:val="0"/>
        <w:adjustRightInd w:val="0"/>
        <w:rPr>
          <w:rFonts w:cs="Arial"/>
          <w:b/>
          <w:sz w:val="28"/>
          <w:szCs w:val="28"/>
        </w:rPr>
      </w:pPr>
    </w:p>
    <w:p w14:paraId="5761F3D9" w14:textId="77777777" w:rsidR="00A87862" w:rsidRPr="00696939" w:rsidRDefault="008D696B" w:rsidP="00696939">
      <w:pPr>
        <w:autoSpaceDE w:val="0"/>
        <w:autoSpaceDN w:val="0"/>
        <w:adjustRightInd w:val="0"/>
        <w:rPr>
          <w:rFonts w:cs="Arial"/>
        </w:rPr>
      </w:pPr>
      <w:commentRangeStart w:id="41"/>
      <w:r>
        <w:rPr>
          <w:rFonts w:cs="Arial"/>
          <w:b/>
          <w:sz w:val="28"/>
          <w:szCs w:val="28"/>
        </w:rPr>
        <w:t>Capítulo 3</w:t>
      </w:r>
      <w:r w:rsidR="005619C1" w:rsidRPr="005619C1">
        <w:rPr>
          <w:rFonts w:cs="Arial"/>
          <w:b/>
          <w:sz w:val="28"/>
          <w:szCs w:val="28"/>
        </w:rPr>
        <w:t xml:space="preserve">) </w:t>
      </w:r>
      <w:r>
        <w:rPr>
          <w:rFonts w:cs="Arial"/>
          <w:b/>
          <w:sz w:val="28"/>
          <w:szCs w:val="28"/>
        </w:rPr>
        <w:t>Herramientas y/o lenguajes de programación</w:t>
      </w:r>
      <w:commentRangeEnd w:id="41"/>
      <w:r w:rsidR="007C7D04">
        <w:rPr>
          <w:rStyle w:val="Refdecomentario"/>
        </w:rPr>
        <w:commentReference w:id="41"/>
      </w:r>
    </w:p>
    <w:p w14:paraId="63D4B93A" w14:textId="77777777" w:rsidR="008D6D3C" w:rsidRPr="00696939" w:rsidRDefault="008D6D3C" w:rsidP="00696939">
      <w:pPr>
        <w:pStyle w:val="Prrafodelista"/>
        <w:numPr>
          <w:ilvl w:val="0"/>
          <w:numId w:val="12"/>
        </w:numPr>
        <w:spacing w:before="240"/>
        <w:rPr>
          <w:rFonts w:cs="Arial"/>
        </w:rPr>
      </w:pPr>
      <w:r w:rsidRPr="00696939">
        <w:rPr>
          <w:rFonts w:cs="Arial"/>
        </w:rPr>
        <w:t>HTML(Lenguaje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72D2C766"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1B389263"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64549D08"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1D19172C" w14:textId="77777777" w:rsidR="00696939" w:rsidRDefault="008D6D3C" w:rsidP="00487591">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669AAF99" w14:textId="77777777" w:rsidR="00696939" w:rsidRPr="00696939" w:rsidRDefault="00696939" w:rsidP="00696939">
      <w:pPr>
        <w:pStyle w:val="Prrafodelista"/>
        <w:spacing w:before="240"/>
        <w:ind w:left="1080"/>
        <w:rPr>
          <w:rFonts w:cs="Arial"/>
        </w:rPr>
      </w:pPr>
    </w:p>
    <w:p w14:paraId="574F7EC3" w14:textId="77777777"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1FBED42F" w14:textId="77777777" w:rsidR="00D35671" w:rsidRPr="00696939" w:rsidRDefault="00D35671" w:rsidP="00D35671">
      <w:pPr>
        <w:pStyle w:val="Prrafodelista"/>
        <w:spacing w:before="240"/>
        <w:rPr>
          <w:rStyle w:val="notranslate"/>
          <w:rFonts w:cs="Arial"/>
        </w:rPr>
      </w:pPr>
    </w:p>
    <w:p w14:paraId="76DEE4A4" w14:textId="77777777"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de código multiplataforma, ligero y con pocas concesiones. Soporta un gran número de lenguajes como ser: C, C++, C#, CSS, D, HTML, Groovy, Haskell, HTML, Java, JavaScript, y demás</w:t>
      </w:r>
      <w:r w:rsidR="000D5C6F" w:rsidRPr="00F27382">
        <w:t xml:space="preserve"> [1</w:t>
      </w:r>
      <w:r w:rsidR="00406406">
        <w:t>1</w:t>
      </w:r>
      <w:r w:rsidR="000D5C6F" w:rsidRPr="00F27382">
        <w:t>]</w:t>
      </w:r>
      <w:r w:rsidRPr="00F27382">
        <w:t>.</w:t>
      </w:r>
    </w:p>
    <w:p w14:paraId="5FF6520D" w14:textId="77777777" w:rsidR="00AC3BC7" w:rsidRPr="00F27382" w:rsidRDefault="00AC3BC7" w:rsidP="00F27382">
      <w:pPr>
        <w:pStyle w:val="Prrafodelista"/>
      </w:pPr>
    </w:p>
    <w:p w14:paraId="07B69AE9" w14:textId="77777777"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r w:rsidR="00AC3BC7" w:rsidRPr="00F27382">
        <w:rPr>
          <w:rFonts w:cs="Arial"/>
          <w:shd w:val="clear" w:color="auto" w:fill="FFFFFF"/>
        </w:rPr>
        <w:t>phpMyAdmin</w:t>
      </w:r>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03619C7D" w14:textId="77777777" w:rsidR="007B09F4" w:rsidRPr="00F27382" w:rsidRDefault="007B09F4" w:rsidP="00F27382">
      <w:pPr>
        <w:pStyle w:val="Prrafodelista"/>
        <w:rPr>
          <w:rFonts w:cs="Arial"/>
        </w:rPr>
      </w:pPr>
    </w:p>
    <w:p w14:paraId="52BD1198" w14:textId="77777777" w:rsidR="007B09F4" w:rsidRPr="00F27382" w:rsidRDefault="00F27382" w:rsidP="00F27382">
      <w:pPr>
        <w:pStyle w:val="Prrafodelista"/>
        <w:numPr>
          <w:ilvl w:val="0"/>
          <w:numId w:val="14"/>
        </w:numPr>
        <w:rPr>
          <w:rFonts w:cs="Arial"/>
        </w:rPr>
      </w:pPr>
      <w:r w:rsidRPr="004609FD">
        <w:rPr>
          <w:rFonts w:cs="Arial"/>
          <w:lang w:val="en-US"/>
          <w:rPrChange w:id="42" w:author="Paola" w:date="2018-09-11T08:18:00Z">
            <w:rPr>
              <w:rFonts w:cs="Arial"/>
            </w:rPr>
          </w:rPrChange>
        </w:rPr>
        <w:lastRenderedPageBreak/>
        <w:t xml:space="preserve">Hosting </w:t>
      </w:r>
      <w:r w:rsidR="005138D4" w:rsidRPr="004609FD">
        <w:rPr>
          <w:rFonts w:cs="Arial"/>
          <w:lang w:val="en-US"/>
          <w:rPrChange w:id="43" w:author="Paola" w:date="2018-09-11T08:18:00Z">
            <w:rPr>
              <w:rFonts w:cs="Arial"/>
            </w:rPr>
          </w:rPrChange>
        </w:rPr>
        <w:t xml:space="preserve">000webhost: </w:t>
      </w:r>
      <w:r w:rsidRPr="004609FD">
        <w:rPr>
          <w:rFonts w:cs="Arial"/>
          <w:lang w:val="en-US"/>
          <w:rPrChange w:id="44" w:author="Paola" w:date="2018-09-11T08:18:00Z">
            <w:rPr>
              <w:rFonts w:cs="Arial"/>
            </w:rPr>
          </w:rPrChange>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3A58D82C" w14:textId="77777777" w:rsidR="00696939" w:rsidRPr="00F27382" w:rsidRDefault="00696939" w:rsidP="00F27382">
      <w:pPr>
        <w:pStyle w:val="Prrafodelista"/>
        <w:spacing w:before="240"/>
        <w:rPr>
          <w:rFonts w:cs="Arial"/>
        </w:rPr>
      </w:pPr>
    </w:p>
    <w:p w14:paraId="7D69F5A9" w14:textId="77777777" w:rsidR="008A5A91" w:rsidRDefault="00EB2107" w:rsidP="00F27382">
      <w:pPr>
        <w:pStyle w:val="Prrafodelista"/>
        <w:numPr>
          <w:ilvl w:val="0"/>
          <w:numId w:val="7"/>
        </w:numPr>
        <w:spacing w:before="240"/>
      </w:pPr>
      <w:r w:rsidRPr="00F27382">
        <w:t>eXaminator: Es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650240E4" w14:textId="77777777" w:rsidR="00EC018C" w:rsidRDefault="00EC018C" w:rsidP="005619C1">
      <w:pPr>
        <w:autoSpaceDE w:val="0"/>
        <w:autoSpaceDN w:val="0"/>
        <w:adjustRightInd w:val="0"/>
        <w:rPr>
          <w:rFonts w:cs="Arial"/>
          <w:color w:val="FF0000"/>
        </w:rPr>
      </w:pPr>
    </w:p>
    <w:p w14:paraId="22804545" w14:textId="77777777" w:rsidR="00614E48" w:rsidRDefault="00614E48" w:rsidP="005619C1">
      <w:pPr>
        <w:autoSpaceDE w:val="0"/>
        <w:autoSpaceDN w:val="0"/>
        <w:adjustRightInd w:val="0"/>
        <w:rPr>
          <w:rFonts w:cs="Arial"/>
          <w:color w:val="FF0000"/>
        </w:rPr>
      </w:pPr>
    </w:p>
    <w:p w14:paraId="2DEE24C2" w14:textId="77777777" w:rsidR="00515973" w:rsidRDefault="00515973" w:rsidP="005619C1">
      <w:pPr>
        <w:autoSpaceDE w:val="0"/>
        <w:autoSpaceDN w:val="0"/>
        <w:adjustRightInd w:val="0"/>
        <w:rPr>
          <w:rFonts w:cs="Arial"/>
          <w:color w:val="FF0000"/>
        </w:rPr>
      </w:pPr>
    </w:p>
    <w:p w14:paraId="24050543" w14:textId="77777777" w:rsidR="0043175D" w:rsidRDefault="00EC018C" w:rsidP="004609FD">
      <w:pPr>
        <w:widowControl w:val="0"/>
        <w:spacing w:beforeLines="60" w:before="144"/>
        <w:rPr>
          <w:rFonts w:cs="Arial"/>
          <w:b/>
          <w:sz w:val="28"/>
          <w:szCs w:val="28"/>
        </w:rPr>
      </w:pPr>
      <w:r>
        <w:rPr>
          <w:rFonts w:cs="Arial"/>
          <w:b/>
          <w:sz w:val="28"/>
          <w:szCs w:val="28"/>
        </w:rPr>
        <w:t>Capítulo 4</w:t>
      </w:r>
      <w:r w:rsidR="00CB1FA4">
        <w:rPr>
          <w:rFonts w:cs="Arial"/>
          <w:b/>
          <w:sz w:val="28"/>
          <w:szCs w:val="28"/>
        </w:rPr>
        <w:t xml:space="preserve">) </w:t>
      </w:r>
      <w:r>
        <w:rPr>
          <w:rFonts w:cs="Arial"/>
          <w:b/>
          <w:sz w:val="28"/>
          <w:szCs w:val="28"/>
        </w:rPr>
        <w:t>Resultados</w:t>
      </w:r>
    </w:p>
    <w:p w14:paraId="6FA7AC8F" w14:textId="77777777" w:rsidR="00EC018C" w:rsidRDefault="00EC018C" w:rsidP="004609FD">
      <w:pPr>
        <w:widowControl w:val="0"/>
        <w:spacing w:beforeLines="60" w:before="144"/>
        <w:rPr>
          <w:rFonts w:cs="Arial"/>
          <w:color w:val="FF0000"/>
        </w:rPr>
      </w:pPr>
      <w:r>
        <w:rPr>
          <w:rFonts w:cs="Arial"/>
          <w:b/>
          <w:sz w:val="28"/>
          <w:szCs w:val="28"/>
        </w:rPr>
        <w:t>Capítulo 5) Conclusiones y futuros trabajos</w:t>
      </w:r>
    </w:p>
    <w:p w14:paraId="0E93E642" w14:textId="77777777" w:rsidR="003E0E7F" w:rsidRDefault="003E0E7F" w:rsidP="004609FD">
      <w:pPr>
        <w:widowControl w:val="0"/>
        <w:spacing w:beforeLines="60" w:before="144"/>
        <w:rPr>
          <w:rFonts w:cs="Arial"/>
        </w:rPr>
      </w:pPr>
    </w:p>
    <w:p w14:paraId="5AF532A3" w14:textId="77777777" w:rsidR="00E011FB" w:rsidRDefault="00E011FB" w:rsidP="004609FD">
      <w:pPr>
        <w:widowControl w:val="0"/>
        <w:spacing w:beforeLines="60" w:before="144"/>
        <w:rPr>
          <w:rFonts w:cs="Arial"/>
        </w:rPr>
      </w:pPr>
    </w:p>
    <w:p w14:paraId="0BA48E0E" w14:textId="77777777" w:rsidR="00E011FB" w:rsidRDefault="00E011FB" w:rsidP="004609FD">
      <w:pPr>
        <w:widowControl w:val="0"/>
        <w:spacing w:beforeLines="60" w:before="144"/>
        <w:rPr>
          <w:rFonts w:cs="Arial"/>
        </w:rPr>
      </w:pPr>
    </w:p>
    <w:p w14:paraId="42EA65B5" w14:textId="77777777" w:rsidR="00E011FB" w:rsidRDefault="00E011FB" w:rsidP="004609FD">
      <w:pPr>
        <w:widowControl w:val="0"/>
        <w:spacing w:beforeLines="60" w:before="144"/>
        <w:rPr>
          <w:rFonts w:cs="Arial"/>
        </w:rPr>
      </w:pPr>
    </w:p>
    <w:p w14:paraId="354CBA8E" w14:textId="77777777" w:rsidR="00E011FB" w:rsidRDefault="00E011FB" w:rsidP="004609FD">
      <w:pPr>
        <w:widowControl w:val="0"/>
        <w:spacing w:beforeLines="60" w:before="144"/>
        <w:rPr>
          <w:rFonts w:cs="Arial"/>
        </w:rPr>
      </w:pPr>
    </w:p>
    <w:p w14:paraId="5B9D9F58" w14:textId="77777777" w:rsidR="00E011FB" w:rsidRDefault="00E011FB" w:rsidP="004609FD">
      <w:pPr>
        <w:widowControl w:val="0"/>
        <w:spacing w:beforeLines="60" w:before="144"/>
        <w:rPr>
          <w:rFonts w:cs="Arial"/>
        </w:rPr>
      </w:pPr>
    </w:p>
    <w:p w14:paraId="48F6D0EE" w14:textId="77777777" w:rsidR="00E011FB" w:rsidRDefault="00E011FB" w:rsidP="004609FD">
      <w:pPr>
        <w:widowControl w:val="0"/>
        <w:spacing w:beforeLines="60" w:before="144"/>
        <w:rPr>
          <w:rFonts w:cs="Arial"/>
        </w:rPr>
      </w:pPr>
    </w:p>
    <w:p w14:paraId="3FBA0BC2" w14:textId="77777777" w:rsidR="00E011FB" w:rsidRDefault="00E011FB" w:rsidP="004609FD">
      <w:pPr>
        <w:widowControl w:val="0"/>
        <w:spacing w:beforeLines="60" w:before="144"/>
        <w:rPr>
          <w:rFonts w:cs="Arial"/>
        </w:rPr>
      </w:pPr>
    </w:p>
    <w:p w14:paraId="5F61EE63" w14:textId="77777777" w:rsidR="00E011FB" w:rsidRDefault="00E011FB" w:rsidP="004609FD">
      <w:pPr>
        <w:widowControl w:val="0"/>
        <w:spacing w:beforeLines="60" w:before="144"/>
        <w:rPr>
          <w:rFonts w:cs="Arial"/>
        </w:rPr>
      </w:pPr>
    </w:p>
    <w:p w14:paraId="4B032ECB" w14:textId="77777777" w:rsidR="00E011FB" w:rsidRDefault="00E011FB" w:rsidP="004609FD">
      <w:pPr>
        <w:widowControl w:val="0"/>
        <w:spacing w:beforeLines="60" w:before="144"/>
        <w:rPr>
          <w:rFonts w:cs="Arial"/>
        </w:rPr>
      </w:pPr>
    </w:p>
    <w:p w14:paraId="542711FD" w14:textId="77777777" w:rsidR="00E011FB" w:rsidRDefault="00E011FB" w:rsidP="004609FD">
      <w:pPr>
        <w:widowControl w:val="0"/>
        <w:spacing w:beforeLines="60" w:before="144"/>
        <w:rPr>
          <w:rFonts w:cs="Arial"/>
        </w:rPr>
      </w:pPr>
    </w:p>
    <w:p w14:paraId="79E9F47E" w14:textId="77777777" w:rsidR="00E011FB" w:rsidRDefault="00E011FB" w:rsidP="005619C1">
      <w:pPr>
        <w:autoSpaceDE w:val="0"/>
        <w:autoSpaceDN w:val="0"/>
        <w:adjustRightInd w:val="0"/>
        <w:rPr>
          <w:rFonts w:cs="Arial"/>
          <w:b/>
          <w:sz w:val="28"/>
          <w:szCs w:val="28"/>
        </w:rPr>
      </w:pPr>
    </w:p>
    <w:p w14:paraId="1F5580F5" w14:textId="77777777" w:rsidR="00E011FB" w:rsidRDefault="00E011FB" w:rsidP="005619C1">
      <w:pPr>
        <w:autoSpaceDE w:val="0"/>
        <w:autoSpaceDN w:val="0"/>
        <w:adjustRightInd w:val="0"/>
        <w:rPr>
          <w:rFonts w:cs="Arial"/>
          <w:b/>
          <w:sz w:val="28"/>
          <w:szCs w:val="28"/>
        </w:rPr>
      </w:pPr>
    </w:p>
    <w:p w14:paraId="2E410229" w14:textId="77777777" w:rsidR="00E011FB" w:rsidRDefault="00E011FB" w:rsidP="005619C1">
      <w:pPr>
        <w:autoSpaceDE w:val="0"/>
        <w:autoSpaceDN w:val="0"/>
        <w:adjustRightInd w:val="0"/>
        <w:rPr>
          <w:rFonts w:cs="Arial"/>
          <w:b/>
          <w:sz w:val="28"/>
          <w:szCs w:val="28"/>
        </w:rPr>
      </w:pPr>
    </w:p>
    <w:p w14:paraId="0EFC997E" w14:textId="77777777" w:rsidR="00E011FB" w:rsidRDefault="00E011FB" w:rsidP="005619C1">
      <w:pPr>
        <w:autoSpaceDE w:val="0"/>
        <w:autoSpaceDN w:val="0"/>
        <w:adjustRightInd w:val="0"/>
        <w:rPr>
          <w:rFonts w:cs="Arial"/>
          <w:b/>
          <w:sz w:val="28"/>
          <w:szCs w:val="28"/>
        </w:rPr>
      </w:pPr>
    </w:p>
    <w:p w14:paraId="0B992BE7" w14:textId="77777777" w:rsidR="00E011FB" w:rsidRDefault="00E011FB" w:rsidP="005619C1">
      <w:pPr>
        <w:autoSpaceDE w:val="0"/>
        <w:autoSpaceDN w:val="0"/>
        <w:adjustRightInd w:val="0"/>
        <w:rPr>
          <w:rFonts w:cs="Arial"/>
          <w:b/>
          <w:sz w:val="28"/>
          <w:szCs w:val="28"/>
        </w:rPr>
      </w:pPr>
    </w:p>
    <w:p w14:paraId="0E35E814" w14:textId="77777777" w:rsidR="00E011FB" w:rsidRDefault="00E011FB" w:rsidP="005619C1">
      <w:pPr>
        <w:autoSpaceDE w:val="0"/>
        <w:autoSpaceDN w:val="0"/>
        <w:adjustRightInd w:val="0"/>
        <w:rPr>
          <w:rFonts w:cs="Arial"/>
          <w:b/>
          <w:sz w:val="28"/>
          <w:szCs w:val="28"/>
        </w:rPr>
      </w:pPr>
    </w:p>
    <w:p w14:paraId="451512B8" w14:textId="77777777" w:rsidR="00E011FB" w:rsidRDefault="00E011FB" w:rsidP="005619C1">
      <w:pPr>
        <w:autoSpaceDE w:val="0"/>
        <w:autoSpaceDN w:val="0"/>
        <w:adjustRightInd w:val="0"/>
        <w:rPr>
          <w:rFonts w:cs="Arial"/>
          <w:b/>
          <w:sz w:val="28"/>
          <w:szCs w:val="28"/>
        </w:rPr>
      </w:pPr>
    </w:p>
    <w:p w14:paraId="547BF34F" w14:textId="77777777" w:rsidR="00E011FB" w:rsidRDefault="00E011FB" w:rsidP="005619C1">
      <w:pPr>
        <w:autoSpaceDE w:val="0"/>
        <w:autoSpaceDN w:val="0"/>
        <w:adjustRightInd w:val="0"/>
        <w:rPr>
          <w:rFonts w:cs="Arial"/>
          <w:b/>
          <w:sz w:val="28"/>
          <w:szCs w:val="28"/>
        </w:rPr>
      </w:pPr>
    </w:p>
    <w:p w14:paraId="32320F11" w14:textId="77777777" w:rsidR="00E011FB" w:rsidRDefault="00E011FB" w:rsidP="005619C1">
      <w:pPr>
        <w:autoSpaceDE w:val="0"/>
        <w:autoSpaceDN w:val="0"/>
        <w:adjustRightInd w:val="0"/>
        <w:rPr>
          <w:rFonts w:cs="Arial"/>
          <w:b/>
          <w:sz w:val="28"/>
          <w:szCs w:val="28"/>
        </w:rPr>
      </w:pPr>
    </w:p>
    <w:p w14:paraId="4578D232" w14:textId="77777777" w:rsidR="00E011FB" w:rsidRDefault="00E011FB" w:rsidP="005619C1">
      <w:pPr>
        <w:autoSpaceDE w:val="0"/>
        <w:autoSpaceDN w:val="0"/>
        <w:adjustRightInd w:val="0"/>
        <w:rPr>
          <w:rFonts w:cs="Arial"/>
          <w:b/>
          <w:sz w:val="28"/>
          <w:szCs w:val="28"/>
        </w:rPr>
      </w:pPr>
    </w:p>
    <w:p w14:paraId="4724ABE5" w14:textId="77777777" w:rsidR="00E011FB" w:rsidRDefault="00E011FB" w:rsidP="005619C1">
      <w:pPr>
        <w:autoSpaceDE w:val="0"/>
        <w:autoSpaceDN w:val="0"/>
        <w:adjustRightInd w:val="0"/>
        <w:rPr>
          <w:rFonts w:cs="Arial"/>
          <w:b/>
          <w:sz w:val="28"/>
          <w:szCs w:val="28"/>
        </w:rPr>
      </w:pPr>
    </w:p>
    <w:p w14:paraId="64E340F6" w14:textId="77777777" w:rsidR="00515973" w:rsidRDefault="00515973" w:rsidP="005619C1">
      <w:pPr>
        <w:autoSpaceDE w:val="0"/>
        <w:autoSpaceDN w:val="0"/>
        <w:adjustRightInd w:val="0"/>
        <w:rPr>
          <w:rFonts w:cs="Arial"/>
          <w:b/>
          <w:sz w:val="28"/>
          <w:szCs w:val="28"/>
        </w:rPr>
      </w:pPr>
    </w:p>
    <w:p w14:paraId="7D401639" w14:textId="77777777" w:rsidR="00515973" w:rsidRDefault="00515973" w:rsidP="005619C1">
      <w:pPr>
        <w:autoSpaceDE w:val="0"/>
        <w:autoSpaceDN w:val="0"/>
        <w:adjustRightInd w:val="0"/>
        <w:rPr>
          <w:rFonts w:cs="Arial"/>
          <w:b/>
          <w:sz w:val="28"/>
          <w:szCs w:val="28"/>
        </w:rPr>
      </w:pPr>
    </w:p>
    <w:p w14:paraId="1EA18863" w14:textId="77777777" w:rsidR="00515973" w:rsidRDefault="00515973" w:rsidP="005619C1">
      <w:pPr>
        <w:autoSpaceDE w:val="0"/>
        <w:autoSpaceDN w:val="0"/>
        <w:adjustRightInd w:val="0"/>
        <w:rPr>
          <w:rFonts w:cs="Arial"/>
          <w:b/>
          <w:sz w:val="28"/>
          <w:szCs w:val="28"/>
        </w:rPr>
      </w:pPr>
    </w:p>
    <w:p w14:paraId="35FA0539" w14:textId="77777777" w:rsidR="00515973" w:rsidRDefault="00515973" w:rsidP="005619C1">
      <w:pPr>
        <w:autoSpaceDE w:val="0"/>
        <w:autoSpaceDN w:val="0"/>
        <w:adjustRightInd w:val="0"/>
        <w:rPr>
          <w:rFonts w:cs="Arial"/>
          <w:b/>
          <w:sz w:val="28"/>
          <w:szCs w:val="28"/>
        </w:rPr>
      </w:pPr>
    </w:p>
    <w:p w14:paraId="53A72B94" w14:textId="77777777" w:rsidR="005619C1" w:rsidRDefault="005619C1" w:rsidP="005619C1">
      <w:pPr>
        <w:autoSpaceDE w:val="0"/>
        <w:autoSpaceDN w:val="0"/>
        <w:adjustRightInd w:val="0"/>
        <w:rPr>
          <w:rFonts w:cs="Arial"/>
          <w:b/>
          <w:sz w:val="28"/>
          <w:szCs w:val="28"/>
        </w:rPr>
      </w:pPr>
      <w:r w:rsidRPr="005619C1">
        <w:rPr>
          <w:rFonts w:cs="Arial"/>
          <w:b/>
          <w:sz w:val="28"/>
          <w:szCs w:val="28"/>
        </w:rPr>
        <w:t>Referencias bibliográficas</w:t>
      </w:r>
    </w:p>
    <w:p w14:paraId="4F3FBEBB" w14:textId="77777777"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5B84F056" w14:textId="77777777"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30" w:history="1">
        <w:r w:rsidR="008F2A59" w:rsidRPr="00607261">
          <w:rPr>
            <w:rStyle w:val="Hipervnculo"/>
          </w:rPr>
          <w:t>http://accesibilidadweb.dlsi.ua.es/?menu=definicion</w:t>
        </w:r>
      </w:hyperlink>
    </w:p>
    <w:p w14:paraId="1604FC5F" w14:textId="77777777"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31" w:history="1">
        <w:r w:rsidR="0076562F" w:rsidRPr="00F1562C">
          <w:rPr>
            <w:rStyle w:val="Hipervnculo"/>
          </w:rPr>
          <w:t>https://www.w3c.es/Traducciones/es/WAI/intro/accessibility</w:t>
        </w:r>
      </w:hyperlink>
    </w:p>
    <w:p w14:paraId="585275EB" w14:textId="77777777"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32" w:anchor="activity" w:history="1">
        <w:r w:rsidR="00154F19" w:rsidRPr="00477222">
          <w:rPr>
            <w:rStyle w:val="Hipervnculo"/>
          </w:rPr>
          <w:t>https://www.w3c.es/ayuda/#activity</w:t>
        </w:r>
      </w:hyperlink>
    </w:p>
    <w:p w14:paraId="6E82950E" w14:textId="77777777"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Pr="00F1562C">
        <w:t>Resumen</w:t>
      </w:r>
      <w:r w:rsidR="009A4452" w:rsidRPr="00F1562C">
        <w:t>, [Online]. Disponible:</w:t>
      </w:r>
      <w:hyperlink r:id="rId33" w:history="1">
        <w:r w:rsidR="009A4452" w:rsidRPr="00F1562C">
          <w:rPr>
            <w:rStyle w:val="Hipervnculo"/>
          </w:rPr>
          <w:t>http://www.sidar.org/traducciones/wcag20/es/</w:t>
        </w:r>
      </w:hyperlink>
    </w:p>
    <w:p w14:paraId="229D2E60" w14:textId="77777777" w:rsidR="00B4711D" w:rsidRPr="00F1562C" w:rsidRDefault="00B4711D" w:rsidP="00B4711D">
      <w:pPr>
        <w:ind w:left="708" w:hanging="708"/>
      </w:pPr>
      <w:r w:rsidRPr="004609FD">
        <w:rPr>
          <w:rPrChange w:id="45" w:author="Paola" w:date="2018-09-11T08:18:00Z">
            <w:rPr>
              <w:lang w:val="en-US"/>
            </w:rPr>
          </w:rPrChange>
        </w:rPr>
        <w:t>[6]</w:t>
      </w:r>
      <w:r w:rsidRPr="00B4711D">
        <w:t>Pautas de accesibilidad al contenido web 2.0 [Online]. Disponible</w:t>
      </w:r>
      <w:r w:rsidRPr="007B09F4">
        <w:t>:</w:t>
      </w:r>
      <w:hyperlink r:id="rId34" w:history="1">
        <w:r w:rsidRPr="00AC1C5B">
          <w:rPr>
            <w:rStyle w:val="Hipervnculo"/>
          </w:rPr>
          <w:t>http://accesibilidadweb.dlsi.ua.es/?menu=pautas-2.0</w:t>
        </w:r>
      </w:hyperlink>
    </w:p>
    <w:p w14:paraId="0308EF1F" w14:textId="77777777" w:rsidR="00E42543" w:rsidRDefault="00E42543" w:rsidP="008A14FF">
      <w:pPr>
        <w:rPr>
          <w:rStyle w:val="Hipervnculo"/>
        </w:rPr>
      </w:pPr>
      <w:r w:rsidRPr="00F1562C">
        <w:t>[</w:t>
      </w:r>
      <w:r w:rsidR="00B4711D">
        <w:t>7</w:t>
      </w:r>
      <w:r w:rsidRPr="00F1562C">
        <w:t>] A</w:t>
      </w:r>
      <w:r w:rsidR="00237DD3">
        <w:t>nálisis de los Métodos de Evaluación de la Accesibilidad Web</w:t>
      </w:r>
      <w:r w:rsidRPr="00F1562C">
        <w:t xml:space="preserve">, Tipos de métodos de evaluación de la accesibilidad web, [Online]. Disponible: </w:t>
      </w:r>
      <w:hyperlink r:id="rId35" w:history="1">
        <w:r w:rsidRPr="00F1562C">
          <w:rPr>
            <w:rStyle w:val="Hipervnculo"/>
          </w:rPr>
          <w:t>https://gplsi.dlsi.ua.es/almacenes/ver.php?pdf=102</w:t>
        </w:r>
      </w:hyperlink>
    </w:p>
    <w:p w14:paraId="08CA2E5D" w14:textId="77777777" w:rsidR="00D06129" w:rsidRPr="00F1562C" w:rsidRDefault="00D06129" w:rsidP="008A14FF">
      <w:r w:rsidRPr="00F1562C">
        <w:t>[</w:t>
      </w:r>
      <w:r w:rsidR="00B4711D">
        <w:t>8</w:t>
      </w:r>
      <w:r w:rsidRPr="00F1562C">
        <w:t>] Sergio Luján Mora,</w:t>
      </w:r>
      <w:r>
        <w:t xml:space="preserve"> Accesibilidad Web, Beneficiarios de la</w:t>
      </w:r>
      <w:r w:rsidRPr="00F1562C">
        <w:t xml:space="preserve"> accesibilidad web</w:t>
      </w:r>
      <w:r>
        <w:t>,</w:t>
      </w:r>
      <w:r w:rsidRPr="00F1562C">
        <w:t xml:space="preserve"> [Online]. Disponible: </w:t>
      </w:r>
      <w:hyperlink r:id="rId36" w:history="1">
        <w:r w:rsidRPr="00D06129">
          <w:rPr>
            <w:rStyle w:val="Hipervnculo"/>
          </w:rPr>
          <w:t>http://accesibilidadweb.dlsi.ua.es/?menu=beneficiarios</w:t>
        </w:r>
      </w:hyperlink>
    </w:p>
    <w:p w14:paraId="4F615ECF" w14:textId="77777777" w:rsidR="00703C13" w:rsidRPr="00F1562C" w:rsidRDefault="00703C13" w:rsidP="008A14FF">
      <w:r w:rsidRPr="00F1562C">
        <w:t>[</w:t>
      </w:r>
      <w:r w:rsidR="00B4711D">
        <w:t>9</w:t>
      </w:r>
      <w:r w:rsidRPr="00F1562C">
        <w:t xml:space="preserve">] SystemColegas, Modelo de Ciclo de Vida, [Online]. Disponible: </w:t>
      </w:r>
      <w:hyperlink r:id="rId37" w:history="1">
        <w:r w:rsidR="00FE25DE" w:rsidRPr="00477222">
          <w:rPr>
            <w:rStyle w:val="Hipervnculo"/>
          </w:rPr>
          <w:t>https://sites.google.com/site/systemcolegas/modelo-de-ciclo-de-vida</w:t>
        </w:r>
      </w:hyperlink>
    </w:p>
    <w:p w14:paraId="657EFE6F" w14:textId="77777777" w:rsidR="00E00D51" w:rsidRPr="004609FD" w:rsidRDefault="00E00D51" w:rsidP="00E00D51">
      <w:pPr>
        <w:ind w:left="708" w:hanging="708"/>
        <w:rPr>
          <w:rStyle w:val="Hipervnculo"/>
          <w:lang w:val="en-US"/>
          <w:rPrChange w:id="46" w:author="Paola" w:date="2018-09-11T08:18:00Z">
            <w:rPr>
              <w:rStyle w:val="Hipervnculo"/>
            </w:rPr>
          </w:rPrChange>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4609FD">
        <w:rPr>
          <w:lang w:val="en-US"/>
          <w:rPrChange w:id="47" w:author="Paola" w:date="2018-09-11T08:18:00Z">
            <w:rPr/>
          </w:rPrChange>
        </w:rPr>
        <w:t xml:space="preserve">Disponible: </w:t>
      </w:r>
      <w:r w:rsidR="007A7ACC">
        <w:fldChar w:fldCharType="begin"/>
      </w:r>
      <w:r w:rsidR="007A7ACC" w:rsidRPr="004609FD">
        <w:rPr>
          <w:lang w:val="en-US"/>
          <w:rPrChange w:id="48" w:author="Paola" w:date="2018-09-11T08:18:00Z">
            <w:rPr/>
          </w:rPrChange>
        </w:rPr>
        <w:instrText>HYPERLINK "https://www.w3.org/standards/webdesign/htmlcss.html"</w:instrText>
      </w:r>
      <w:r w:rsidR="007A7ACC">
        <w:fldChar w:fldCharType="separate"/>
      </w:r>
      <w:r w:rsidRPr="004609FD">
        <w:rPr>
          <w:rStyle w:val="Hipervnculo"/>
          <w:lang w:val="en-US"/>
          <w:rPrChange w:id="49" w:author="Paola" w:date="2018-09-11T08:18:00Z">
            <w:rPr>
              <w:rStyle w:val="Hipervnculo"/>
            </w:rPr>
          </w:rPrChange>
        </w:rPr>
        <w:t>https://www.w3.org/standards/webdesign/htmlcss.html</w:t>
      </w:r>
      <w:r w:rsidR="007A7ACC">
        <w:fldChar w:fldCharType="end"/>
      </w:r>
    </w:p>
    <w:p w14:paraId="53F3D1AC" w14:textId="77777777" w:rsidR="00E00D51" w:rsidRDefault="00D92C1D" w:rsidP="008A14FF">
      <w:pPr>
        <w:ind w:left="708" w:hanging="708"/>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t xml:space="preserve">Disponible: </w:t>
      </w:r>
      <w:hyperlink r:id="rId38" w:history="1">
        <w:r w:rsidRPr="00607261">
          <w:rPr>
            <w:rStyle w:val="Hipervnculo"/>
          </w:rPr>
          <w:t>https://www.genbeta.com/herramientas/sublime-text-un-sofisticado-editor-de-codigo-multiplataforma</w:t>
        </w:r>
      </w:hyperlink>
    </w:p>
    <w:p w14:paraId="4BBF9C29" w14:textId="77777777" w:rsidR="00544BCF" w:rsidRPr="004609FD" w:rsidRDefault="00544BCF" w:rsidP="008A14FF">
      <w:pPr>
        <w:ind w:left="708" w:hanging="708"/>
        <w:rPr>
          <w:lang w:val="en-US"/>
          <w:rPrChange w:id="50" w:author="Paola" w:date="2018-09-11T08:18:00Z">
            <w:rPr/>
          </w:rPrChange>
        </w:rPr>
      </w:pPr>
      <w:r w:rsidRPr="00443B2F">
        <w:rPr>
          <w:lang w:val="en-US"/>
        </w:rPr>
        <w:lastRenderedPageBreak/>
        <w:t>[</w:t>
      </w:r>
      <w:r>
        <w:rPr>
          <w:lang w:val="en-US"/>
        </w:rPr>
        <w:t>1</w:t>
      </w:r>
      <w:r w:rsidR="003B2373">
        <w:rPr>
          <w:lang w:val="en-US"/>
        </w:rPr>
        <w:t>2</w:t>
      </w:r>
      <w:r w:rsidRPr="00443B2F">
        <w:rPr>
          <w:lang w:val="en-US"/>
        </w:rPr>
        <w:t xml:space="preserve">] </w:t>
      </w:r>
      <w:r w:rsidRPr="004609FD">
        <w:rPr>
          <w:rFonts w:cs="Arial"/>
          <w:shd w:val="clear" w:color="auto" w:fill="FFFFFF"/>
          <w:lang w:val="en-US"/>
          <w:rPrChange w:id="51" w:author="Paola" w:date="2018-09-11T08:18:00Z">
            <w:rPr>
              <w:rFonts w:cs="Arial"/>
              <w:shd w:val="clear" w:color="auto" w:fill="FFFFFF"/>
            </w:rPr>
          </w:rPrChange>
        </w:rPr>
        <w:t>phpMyAdmin</w:t>
      </w:r>
      <w:r w:rsidRPr="00443B2F">
        <w:rPr>
          <w:lang w:val="en-US"/>
        </w:rPr>
        <w:t xml:space="preserve"> [Online]. </w:t>
      </w:r>
      <w:r w:rsidRPr="004609FD">
        <w:rPr>
          <w:lang w:val="en-US"/>
          <w:rPrChange w:id="52" w:author="Paola" w:date="2018-09-11T08:18:00Z">
            <w:rPr/>
          </w:rPrChange>
        </w:rPr>
        <w:t xml:space="preserve">Disponible: </w:t>
      </w:r>
      <w:r w:rsidR="007A7ACC">
        <w:fldChar w:fldCharType="begin"/>
      </w:r>
      <w:r w:rsidR="007A7ACC" w:rsidRPr="004609FD">
        <w:rPr>
          <w:lang w:val="en-US"/>
          <w:rPrChange w:id="53" w:author="Paola" w:date="2018-09-11T08:18:00Z">
            <w:rPr/>
          </w:rPrChange>
        </w:rPr>
        <w:instrText>HYPERLINK "https://www.phpmyadmin.net"</w:instrText>
      </w:r>
      <w:r w:rsidR="007A7ACC">
        <w:fldChar w:fldCharType="separate"/>
      </w:r>
      <w:r w:rsidRPr="004609FD">
        <w:rPr>
          <w:rStyle w:val="Hipervnculo"/>
          <w:lang w:val="en-US"/>
          <w:rPrChange w:id="54" w:author="Paola" w:date="2018-09-11T08:18:00Z">
            <w:rPr>
              <w:rStyle w:val="Hipervnculo"/>
            </w:rPr>
          </w:rPrChange>
        </w:rPr>
        <w:t>https://www.phpmyadmin.net</w:t>
      </w:r>
      <w:r w:rsidR="007A7ACC">
        <w:fldChar w:fldCharType="end"/>
      </w:r>
    </w:p>
    <w:p w14:paraId="10D6A139" w14:textId="77777777" w:rsidR="003B2373" w:rsidRPr="004609FD" w:rsidRDefault="007B09F4" w:rsidP="003B2373">
      <w:pPr>
        <w:ind w:left="708" w:hanging="708"/>
        <w:rPr>
          <w:rStyle w:val="Hipervnculo"/>
          <w:rFonts w:cs="Arial"/>
          <w:sz w:val="21"/>
          <w:szCs w:val="21"/>
          <w:shd w:val="clear" w:color="auto" w:fill="FFFFFF"/>
          <w:lang w:val="en-US"/>
          <w:rPrChange w:id="55" w:author="Paola" w:date="2018-09-11T08:18:00Z">
            <w:rPr>
              <w:rStyle w:val="Hipervnculo"/>
              <w:rFonts w:cs="Arial"/>
              <w:sz w:val="21"/>
              <w:szCs w:val="21"/>
              <w:shd w:val="clear" w:color="auto" w:fill="FFFFFF"/>
            </w:rPr>
          </w:rPrChange>
        </w:rPr>
      </w:pPr>
      <w:r w:rsidRPr="007B09F4">
        <w:rPr>
          <w:lang w:val="en-US"/>
        </w:rPr>
        <w:t>[1</w:t>
      </w:r>
      <w:r w:rsidR="003B2373">
        <w:rPr>
          <w:lang w:val="en-US"/>
        </w:rPr>
        <w:t>3</w:t>
      </w:r>
      <w:r w:rsidRPr="007B09F4">
        <w:rPr>
          <w:lang w:val="en-US"/>
        </w:rPr>
        <w:t xml:space="preserve">] Hosting 000webhost [Online]. </w:t>
      </w:r>
      <w:r w:rsidRPr="004609FD">
        <w:rPr>
          <w:lang w:val="en-US"/>
          <w:rPrChange w:id="56" w:author="Paola" w:date="2018-09-11T08:18:00Z">
            <w:rPr/>
          </w:rPrChange>
        </w:rPr>
        <w:t>Disponible:</w:t>
      </w:r>
      <w:r w:rsidR="007A7ACC">
        <w:fldChar w:fldCharType="begin"/>
      </w:r>
      <w:r w:rsidR="007A7ACC" w:rsidRPr="004609FD">
        <w:rPr>
          <w:lang w:val="en-US"/>
          <w:rPrChange w:id="57" w:author="Paola" w:date="2018-09-11T08:18:00Z">
            <w:rPr/>
          </w:rPrChange>
        </w:rPr>
        <w:instrText>HYPERLINK "https://ar.000webhost.com"</w:instrText>
      </w:r>
      <w:r w:rsidR="007A7ACC">
        <w:fldChar w:fldCharType="separate"/>
      </w:r>
      <w:r w:rsidRPr="004609FD">
        <w:rPr>
          <w:rStyle w:val="Hipervnculo"/>
          <w:lang w:val="en-US"/>
          <w:rPrChange w:id="58" w:author="Paola" w:date="2018-09-11T08:18:00Z">
            <w:rPr>
              <w:rStyle w:val="Hipervnculo"/>
            </w:rPr>
          </w:rPrChange>
        </w:rPr>
        <w:t>https://</w:t>
      </w:r>
      <w:r w:rsidRPr="004609FD">
        <w:rPr>
          <w:rStyle w:val="Hipervnculo"/>
          <w:rFonts w:cs="Arial"/>
          <w:sz w:val="21"/>
          <w:szCs w:val="21"/>
          <w:shd w:val="clear" w:color="auto" w:fill="FFFFFF"/>
          <w:lang w:val="en-US"/>
          <w:rPrChange w:id="59" w:author="Paola" w:date="2018-09-11T08:18:00Z">
            <w:rPr>
              <w:rStyle w:val="Hipervnculo"/>
              <w:rFonts w:cs="Arial"/>
              <w:sz w:val="21"/>
              <w:szCs w:val="21"/>
              <w:shd w:val="clear" w:color="auto" w:fill="FFFFFF"/>
            </w:rPr>
          </w:rPrChange>
        </w:rPr>
        <w:t>ar.000webhost.com</w:t>
      </w:r>
      <w:r w:rsidR="007A7ACC">
        <w:fldChar w:fldCharType="end"/>
      </w:r>
    </w:p>
    <w:p w14:paraId="14F3B065" w14:textId="77777777" w:rsidR="00B37194" w:rsidRPr="004609FD" w:rsidRDefault="003B2373" w:rsidP="003B2373">
      <w:pPr>
        <w:ind w:left="708" w:hanging="708"/>
        <w:rPr>
          <w:rStyle w:val="Hipervnculo"/>
          <w:lang w:val="en-US"/>
          <w:rPrChange w:id="60" w:author="Paola" w:date="2018-09-11T08:18:00Z">
            <w:rPr>
              <w:rStyle w:val="Hipervnculo"/>
            </w:rPr>
          </w:rPrChange>
        </w:rPr>
      </w:pPr>
      <w:r w:rsidRPr="00443B2F">
        <w:rPr>
          <w:lang w:val="en-US"/>
        </w:rPr>
        <w:t>[</w:t>
      </w:r>
      <w:r>
        <w:rPr>
          <w:lang w:val="en-US"/>
        </w:rPr>
        <w:t>14</w:t>
      </w:r>
      <w:r w:rsidRPr="00443B2F">
        <w:rPr>
          <w:lang w:val="en-US"/>
        </w:rPr>
        <w:t xml:space="preserve">] Taw Web, [Online]. </w:t>
      </w:r>
      <w:r w:rsidRPr="004609FD">
        <w:rPr>
          <w:lang w:val="en-US"/>
          <w:rPrChange w:id="61" w:author="Paola" w:date="2018-09-11T08:18:00Z">
            <w:rPr/>
          </w:rPrChange>
        </w:rPr>
        <w:t xml:space="preserve">Disponible: </w:t>
      </w:r>
      <w:r w:rsidR="007A7ACC">
        <w:fldChar w:fldCharType="begin"/>
      </w:r>
      <w:r w:rsidR="007A7ACC" w:rsidRPr="004609FD">
        <w:rPr>
          <w:lang w:val="en-US"/>
          <w:rPrChange w:id="62" w:author="Paola" w:date="2018-09-11T08:18:00Z">
            <w:rPr/>
          </w:rPrChange>
        </w:rPr>
        <w:instrText>HYPERLINK "https://www.tawdis.net/proj" \l "c1"</w:instrText>
      </w:r>
      <w:r w:rsidR="007A7ACC">
        <w:fldChar w:fldCharType="separate"/>
      </w:r>
      <w:r w:rsidRPr="004609FD">
        <w:rPr>
          <w:rStyle w:val="Hipervnculo"/>
          <w:lang w:val="en-US"/>
          <w:rPrChange w:id="63" w:author="Paola" w:date="2018-09-11T08:18:00Z">
            <w:rPr>
              <w:rStyle w:val="Hipervnculo"/>
            </w:rPr>
          </w:rPrChange>
        </w:rPr>
        <w:t>https://www.tawdis.net/proj#c1</w:t>
      </w:r>
      <w:r w:rsidR="007A7ACC">
        <w:fldChar w:fldCharType="end"/>
      </w:r>
    </w:p>
    <w:sectPr w:rsidR="00B37194" w:rsidRPr="004609FD" w:rsidSect="00224D4A">
      <w:pgSz w:w="11906" w:h="16838" w:code="9"/>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Paola" w:date="2018-09-11T08:43:00Z" w:initials="P">
    <w:p w14:paraId="2DE5B5E1" w14:textId="77777777" w:rsidR="008A0547" w:rsidRDefault="008A0547">
      <w:pPr>
        <w:pStyle w:val="Textocomentario"/>
      </w:pPr>
      <w:r>
        <w:rPr>
          <w:rStyle w:val="Refdecomentario"/>
        </w:rPr>
        <w:annotationRef/>
      </w:r>
      <w:r>
        <w:t>El fundamento susténtalo sin considerar el sitio que vas a desarrollar (supuesto). Esto no incorpores aca</w:t>
      </w:r>
    </w:p>
  </w:comment>
  <w:comment w:id="41" w:author="Paola" w:date="2018-09-11T08:45:00Z" w:initials="P">
    <w:p w14:paraId="607F3E92" w14:textId="77777777" w:rsidR="007C7D04" w:rsidRDefault="007C7D04">
      <w:pPr>
        <w:pStyle w:val="Textocomentario"/>
      </w:pPr>
      <w:r>
        <w:rPr>
          <w:rStyle w:val="Refdecomentario"/>
        </w:rPr>
        <w:annotationRef/>
      </w:r>
      <w:r>
        <w:t>Deberá diferenciar si la herramienta es de diseño, análisis ,para BD etc. Y aclarar su tipo de licencia.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E5B5E1" w15:done="0"/>
  <w15:commentEx w15:paraId="607F3E9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ABF2A" w14:textId="77777777" w:rsidR="009550B3" w:rsidRDefault="009550B3" w:rsidP="00AE3FBC">
      <w:pPr>
        <w:spacing w:line="240" w:lineRule="auto"/>
      </w:pPr>
      <w:r>
        <w:separator/>
      </w:r>
    </w:p>
  </w:endnote>
  <w:endnote w:type="continuationSeparator" w:id="0">
    <w:p w14:paraId="0274A8FB" w14:textId="77777777" w:rsidR="009550B3" w:rsidRDefault="009550B3"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1AAF6" w14:textId="77777777" w:rsidR="009550B3" w:rsidRDefault="009550B3" w:rsidP="00AE3FBC">
      <w:pPr>
        <w:spacing w:line="240" w:lineRule="auto"/>
      </w:pPr>
      <w:r>
        <w:separator/>
      </w:r>
    </w:p>
  </w:footnote>
  <w:footnote w:type="continuationSeparator" w:id="0">
    <w:p w14:paraId="55560DE9" w14:textId="77777777" w:rsidR="009550B3" w:rsidRDefault="009550B3"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705E4"/>
    <w:multiLevelType w:val="hybridMultilevel"/>
    <w:tmpl w:val="61C4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6"/>
  </w:num>
  <w:num w:numId="4">
    <w:abstractNumId w:val="14"/>
  </w:num>
  <w:num w:numId="5">
    <w:abstractNumId w:val="10"/>
  </w:num>
  <w:num w:numId="6">
    <w:abstractNumId w:val="18"/>
  </w:num>
  <w:num w:numId="7">
    <w:abstractNumId w:val="19"/>
  </w:num>
  <w:num w:numId="8">
    <w:abstractNumId w:val="7"/>
  </w:num>
  <w:num w:numId="9">
    <w:abstractNumId w:val="4"/>
  </w:num>
  <w:num w:numId="10">
    <w:abstractNumId w:val="21"/>
  </w:num>
  <w:num w:numId="11">
    <w:abstractNumId w:val="22"/>
  </w:num>
  <w:num w:numId="12">
    <w:abstractNumId w:val="20"/>
  </w:num>
  <w:num w:numId="13">
    <w:abstractNumId w:val="3"/>
  </w:num>
  <w:num w:numId="14">
    <w:abstractNumId w:val="17"/>
  </w:num>
  <w:num w:numId="15">
    <w:abstractNumId w:val="0"/>
  </w:num>
  <w:num w:numId="16">
    <w:abstractNumId w:val="2"/>
  </w:num>
  <w:num w:numId="17">
    <w:abstractNumId w:val="23"/>
  </w:num>
  <w:num w:numId="18">
    <w:abstractNumId w:val="13"/>
  </w:num>
  <w:num w:numId="19">
    <w:abstractNumId w:val="15"/>
  </w:num>
  <w:num w:numId="20">
    <w:abstractNumId w:val="1"/>
  </w:num>
  <w:num w:numId="21">
    <w:abstractNumId w:val="8"/>
  </w:num>
  <w:num w:numId="22">
    <w:abstractNumId w:val="11"/>
  </w:num>
  <w:num w:numId="23">
    <w:abstractNumId w:val="5"/>
  </w:num>
  <w:num w:numId="2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0B0DY">
    <w15:presenceInfo w15:providerId="None" w15:userId="N0B0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B7B60"/>
    <w:rsid w:val="000302B4"/>
    <w:rsid w:val="00032DB4"/>
    <w:rsid w:val="000426AD"/>
    <w:rsid w:val="00043A83"/>
    <w:rsid w:val="0005170E"/>
    <w:rsid w:val="00053FBC"/>
    <w:rsid w:val="00060670"/>
    <w:rsid w:val="00063C03"/>
    <w:rsid w:val="000644A6"/>
    <w:rsid w:val="000661A9"/>
    <w:rsid w:val="00076510"/>
    <w:rsid w:val="0008093D"/>
    <w:rsid w:val="00084C2D"/>
    <w:rsid w:val="000A13CE"/>
    <w:rsid w:val="000A3AC4"/>
    <w:rsid w:val="000A5839"/>
    <w:rsid w:val="000A5983"/>
    <w:rsid w:val="000A72EA"/>
    <w:rsid w:val="000B73FA"/>
    <w:rsid w:val="000B7672"/>
    <w:rsid w:val="000D5C6F"/>
    <w:rsid w:val="000E64B1"/>
    <w:rsid w:val="000F02FE"/>
    <w:rsid w:val="000F4934"/>
    <w:rsid w:val="00105AFB"/>
    <w:rsid w:val="001238C4"/>
    <w:rsid w:val="0013124C"/>
    <w:rsid w:val="001364F1"/>
    <w:rsid w:val="00154F19"/>
    <w:rsid w:val="00161079"/>
    <w:rsid w:val="001679A9"/>
    <w:rsid w:val="00171272"/>
    <w:rsid w:val="0018003B"/>
    <w:rsid w:val="0018102C"/>
    <w:rsid w:val="00183F7F"/>
    <w:rsid w:val="001869FA"/>
    <w:rsid w:val="001B169E"/>
    <w:rsid w:val="001C58D9"/>
    <w:rsid w:val="001C7745"/>
    <w:rsid w:val="001D0EBE"/>
    <w:rsid w:val="001E0087"/>
    <w:rsid w:val="001F15BA"/>
    <w:rsid w:val="001F162E"/>
    <w:rsid w:val="00202EBF"/>
    <w:rsid w:val="002057C3"/>
    <w:rsid w:val="00224D4A"/>
    <w:rsid w:val="00237CFB"/>
    <w:rsid w:val="00237DD3"/>
    <w:rsid w:val="00253C7B"/>
    <w:rsid w:val="002727D9"/>
    <w:rsid w:val="00273A30"/>
    <w:rsid w:val="00275601"/>
    <w:rsid w:val="00275CD1"/>
    <w:rsid w:val="00282F81"/>
    <w:rsid w:val="00283312"/>
    <w:rsid w:val="00283F3D"/>
    <w:rsid w:val="0029359A"/>
    <w:rsid w:val="00293928"/>
    <w:rsid w:val="002A49EF"/>
    <w:rsid w:val="002B1CAC"/>
    <w:rsid w:val="002B3B65"/>
    <w:rsid w:val="002D6143"/>
    <w:rsid w:val="002E7188"/>
    <w:rsid w:val="002F11CE"/>
    <w:rsid w:val="002F2BF4"/>
    <w:rsid w:val="00301E08"/>
    <w:rsid w:val="003067CB"/>
    <w:rsid w:val="003074E2"/>
    <w:rsid w:val="003219F7"/>
    <w:rsid w:val="00334539"/>
    <w:rsid w:val="00341C77"/>
    <w:rsid w:val="00350A6A"/>
    <w:rsid w:val="0036018B"/>
    <w:rsid w:val="00365C81"/>
    <w:rsid w:val="003752F7"/>
    <w:rsid w:val="00381AD3"/>
    <w:rsid w:val="003856D6"/>
    <w:rsid w:val="00386355"/>
    <w:rsid w:val="0038777C"/>
    <w:rsid w:val="00387815"/>
    <w:rsid w:val="003B2373"/>
    <w:rsid w:val="003C2298"/>
    <w:rsid w:val="003C4D47"/>
    <w:rsid w:val="003E0E7F"/>
    <w:rsid w:val="003F1154"/>
    <w:rsid w:val="003F4D17"/>
    <w:rsid w:val="004036ED"/>
    <w:rsid w:val="00404682"/>
    <w:rsid w:val="00406406"/>
    <w:rsid w:val="004148BD"/>
    <w:rsid w:val="00416904"/>
    <w:rsid w:val="00421655"/>
    <w:rsid w:val="0043175D"/>
    <w:rsid w:val="00436EF4"/>
    <w:rsid w:val="0044384E"/>
    <w:rsid w:val="00443B2F"/>
    <w:rsid w:val="0044615F"/>
    <w:rsid w:val="00453D42"/>
    <w:rsid w:val="004609FD"/>
    <w:rsid w:val="00487309"/>
    <w:rsid w:val="004A4F40"/>
    <w:rsid w:val="004B221D"/>
    <w:rsid w:val="004C08AF"/>
    <w:rsid w:val="004C2FF8"/>
    <w:rsid w:val="004C45D2"/>
    <w:rsid w:val="004D33B5"/>
    <w:rsid w:val="004D69CB"/>
    <w:rsid w:val="004F7CDB"/>
    <w:rsid w:val="00503AD8"/>
    <w:rsid w:val="00510AF9"/>
    <w:rsid w:val="005117D6"/>
    <w:rsid w:val="00513541"/>
    <w:rsid w:val="005138D4"/>
    <w:rsid w:val="00515973"/>
    <w:rsid w:val="00533753"/>
    <w:rsid w:val="0053436D"/>
    <w:rsid w:val="0054324A"/>
    <w:rsid w:val="00544BCF"/>
    <w:rsid w:val="005604BF"/>
    <w:rsid w:val="005619C1"/>
    <w:rsid w:val="00561D07"/>
    <w:rsid w:val="00566375"/>
    <w:rsid w:val="00576E68"/>
    <w:rsid w:val="00591E9C"/>
    <w:rsid w:val="00594C80"/>
    <w:rsid w:val="005A1C3F"/>
    <w:rsid w:val="005A246D"/>
    <w:rsid w:val="005B7B60"/>
    <w:rsid w:val="005C620C"/>
    <w:rsid w:val="005D3372"/>
    <w:rsid w:val="005F0729"/>
    <w:rsid w:val="005F75D2"/>
    <w:rsid w:val="006023C6"/>
    <w:rsid w:val="0060666E"/>
    <w:rsid w:val="00614E48"/>
    <w:rsid w:val="006158E7"/>
    <w:rsid w:val="0062475A"/>
    <w:rsid w:val="006305A2"/>
    <w:rsid w:val="00631B76"/>
    <w:rsid w:val="00640ECE"/>
    <w:rsid w:val="00653607"/>
    <w:rsid w:val="00660BDF"/>
    <w:rsid w:val="006839B4"/>
    <w:rsid w:val="00687931"/>
    <w:rsid w:val="00692594"/>
    <w:rsid w:val="00692EEE"/>
    <w:rsid w:val="00696939"/>
    <w:rsid w:val="00697FA2"/>
    <w:rsid w:val="006C646E"/>
    <w:rsid w:val="006D0BB6"/>
    <w:rsid w:val="006D10E3"/>
    <w:rsid w:val="006D7926"/>
    <w:rsid w:val="00702D86"/>
    <w:rsid w:val="00703C13"/>
    <w:rsid w:val="00712C0A"/>
    <w:rsid w:val="00714047"/>
    <w:rsid w:val="007236D6"/>
    <w:rsid w:val="0072390E"/>
    <w:rsid w:val="007247D3"/>
    <w:rsid w:val="007266A0"/>
    <w:rsid w:val="00731A77"/>
    <w:rsid w:val="0073592C"/>
    <w:rsid w:val="00736742"/>
    <w:rsid w:val="007471A1"/>
    <w:rsid w:val="00754E1C"/>
    <w:rsid w:val="0076562F"/>
    <w:rsid w:val="007769E1"/>
    <w:rsid w:val="00783462"/>
    <w:rsid w:val="00791E84"/>
    <w:rsid w:val="007A6FDE"/>
    <w:rsid w:val="007A7ACC"/>
    <w:rsid w:val="007B09F4"/>
    <w:rsid w:val="007B263D"/>
    <w:rsid w:val="007C3A12"/>
    <w:rsid w:val="007C7D04"/>
    <w:rsid w:val="007D447F"/>
    <w:rsid w:val="007D53C0"/>
    <w:rsid w:val="007E1C43"/>
    <w:rsid w:val="007E3993"/>
    <w:rsid w:val="007F373D"/>
    <w:rsid w:val="00811214"/>
    <w:rsid w:val="00815A84"/>
    <w:rsid w:val="00817193"/>
    <w:rsid w:val="008278CE"/>
    <w:rsid w:val="0083328E"/>
    <w:rsid w:val="00833900"/>
    <w:rsid w:val="00840760"/>
    <w:rsid w:val="008547FF"/>
    <w:rsid w:val="008725AB"/>
    <w:rsid w:val="0087497F"/>
    <w:rsid w:val="00886A79"/>
    <w:rsid w:val="008913B1"/>
    <w:rsid w:val="008A0547"/>
    <w:rsid w:val="008A14FF"/>
    <w:rsid w:val="008A5A91"/>
    <w:rsid w:val="008D696B"/>
    <w:rsid w:val="008D6D3C"/>
    <w:rsid w:val="008E2966"/>
    <w:rsid w:val="008E3E8D"/>
    <w:rsid w:val="008F2A59"/>
    <w:rsid w:val="008F4899"/>
    <w:rsid w:val="008F5C9E"/>
    <w:rsid w:val="00900D42"/>
    <w:rsid w:val="00900E28"/>
    <w:rsid w:val="00921B5D"/>
    <w:rsid w:val="009263D6"/>
    <w:rsid w:val="00936C63"/>
    <w:rsid w:val="009550B3"/>
    <w:rsid w:val="00957D62"/>
    <w:rsid w:val="009657CA"/>
    <w:rsid w:val="009767C0"/>
    <w:rsid w:val="00980235"/>
    <w:rsid w:val="009841AE"/>
    <w:rsid w:val="00992FF7"/>
    <w:rsid w:val="00994341"/>
    <w:rsid w:val="009962FD"/>
    <w:rsid w:val="009A0E1D"/>
    <w:rsid w:val="009A3EAC"/>
    <w:rsid w:val="009A4452"/>
    <w:rsid w:val="009C2962"/>
    <w:rsid w:val="009C6F6B"/>
    <w:rsid w:val="009D5571"/>
    <w:rsid w:val="009F0076"/>
    <w:rsid w:val="009F1172"/>
    <w:rsid w:val="009F5B5A"/>
    <w:rsid w:val="00A04723"/>
    <w:rsid w:val="00A140ED"/>
    <w:rsid w:val="00A317FE"/>
    <w:rsid w:val="00A31D6F"/>
    <w:rsid w:val="00A34BA5"/>
    <w:rsid w:val="00A3665C"/>
    <w:rsid w:val="00A36F8E"/>
    <w:rsid w:val="00A4374B"/>
    <w:rsid w:val="00A43FC3"/>
    <w:rsid w:val="00A47FA6"/>
    <w:rsid w:val="00A50C61"/>
    <w:rsid w:val="00A52471"/>
    <w:rsid w:val="00A55A3F"/>
    <w:rsid w:val="00A5667E"/>
    <w:rsid w:val="00A634D4"/>
    <w:rsid w:val="00A64DD2"/>
    <w:rsid w:val="00A7276E"/>
    <w:rsid w:val="00A75ED1"/>
    <w:rsid w:val="00A76A3A"/>
    <w:rsid w:val="00A867FA"/>
    <w:rsid w:val="00A87862"/>
    <w:rsid w:val="00A91B0F"/>
    <w:rsid w:val="00A9565B"/>
    <w:rsid w:val="00AA0EA9"/>
    <w:rsid w:val="00AA2CFB"/>
    <w:rsid w:val="00AB4422"/>
    <w:rsid w:val="00AB4A45"/>
    <w:rsid w:val="00AC1DBF"/>
    <w:rsid w:val="00AC2DC3"/>
    <w:rsid w:val="00AC336C"/>
    <w:rsid w:val="00AC3BC7"/>
    <w:rsid w:val="00AC654E"/>
    <w:rsid w:val="00AC6FC4"/>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711D"/>
    <w:rsid w:val="00B47FDA"/>
    <w:rsid w:val="00B5101C"/>
    <w:rsid w:val="00B53698"/>
    <w:rsid w:val="00B55876"/>
    <w:rsid w:val="00B82479"/>
    <w:rsid w:val="00B8721F"/>
    <w:rsid w:val="00B97917"/>
    <w:rsid w:val="00BA4748"/>
    <w:rsid w:val="00BA5B3C"/>
    <w:rsid w:val="00BB071D"/>
    <w:rsid w:val="00BB48FA"/>
    <w:rsid w:val="00BB658D"/>
    <w:rsid w:val="00BC04DF"/>
    <w:rsid w:val="00BC665D"/>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0DC2"/>
    <w:rsid w:val="00CC3CFF"/>
    <w:rsid w:val="00CC5ACC"/>
    <w:rsid w:val="00CD6385"/>
    <w:rsid w:val="00CF6E29"/>
    <w:rsid w:val="00D06129"/>
    <w:rsid w:val="00D2621C"/>
    <w:rsid w:val="00D328B1"/>
    <w:rsid w:val="00D33588"/>
    <w:rsid w:val="00D35671"/>
    <w:rsid w:val="00D43BD7"/>
    <w:rsid w:val="00D477BD"/>
    <w:rsid w:val="00D47FBD"/>
    <w:rsid w:val="00D92B56"/>
    <w:rsid w:val="00D92C1D"/>
    <w:rsid w:val="00DA0395"/>
    <w:rsid w:val="00DB1F58"/>
    <w:rsid w:val="00DD72AA"/>
    <w:rsid w:val="00DE4C87"/>
    <w:rsid w:val="00DF1751"/>
    <w:rsid w:val="00DF19DC"/>
    <w:rsid w:val="00DF1AF5"/>
    <w:rsid w:val="00E00D51"/>
    <w:rsid w:val="00E011FB"/>
    <w:rsid w:val="00E2269D"/>
    <w:rsid w:val="00E26245"/>
    <w:rsid w:val="00E42543"/>
    <w:rsid w:val="00E56BCC"/>
    <w:rsid w:val="00E5777B"/>
    <w:rsid w:val="00E61C48"/>
    <w:rsid w:val="00E842DF"/>
    <w:rsid w:val="00E90BBB"/>
    <w:rsid w:val="00EA55A3"/>
    <w:rsid w:val="00EB1991"/>
    <w:rsid w:val="00EB2107"/>
    <w:rsid w:val="00EB496C"/>
    <w:rsid w:val="00EC018C"/>
    <w:rsid w:val="00EC53CA"/>
    <w:rsid w:val="00F14F4B"/>
    <w:rsid w:val="00F1562C"/>
    <w:rsid w:val="00F2004C"/>
    <w:rsid w:val="00F27382"/>
    <w:rsid w:val="00F318C5"/>
    <w:rsid w:val="00F55265"/>
    <w:rsid w:val="00F94201"/>
    <w:rsid w:val="00FA0F5D"/>
    <w:rsid w:val="00FA6360"/>
    <w:rsid w:val="00FA76A5"/>
    <w:rsid w:val="00FB5DFB"/>
    <w:rsid w:val="00FC6579"/>
    <w:rsid w:val="00FC675C"/>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9991"/>
  <w15:docId w15:val="{55F938F3-E0D0-42EF-BAFF-51D0EC81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21F"/>
    <w:pPr>
      <w:spacing w:after="0"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UnresolvedMention">
    <w:name w:val="Unresolved Mention"/>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link w:val="Titulo3Car"/>
    <w:qFormat/>
    <w:rsid w:val="00053FBC"/>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053FBC"/>
    <w:rPr>
      <w:rFonts w:ascii="Arial" w:eastAsia="Times New Roman" w:hAnsi="Arial" w:cs="Times New Roman"/>
      <w:b/>
      <w:bCs/>
      <w:iCs/>
      <w:sz w:val="24"/>
      <w:szCs w:val="2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hyperlink" Target="http://www.sidar.org/traducciones/wcag20/es/" TargetMode="External"/><Relationship Id="rId39" Type="http://schemas.openxmlformats.org/officeDocument/2006/relationships/fontTable" Target="fontTable.xml"/><Relationship Id="rId21" Type="http://schemas.openxmlformats.org/officeDocument/2006/relationships/hyperlink" Target="http://www.sidar.org/traducciones/wcag20/es/" TargetMode="External"/><Relationship Id="rId34" Type="http://schemas.openxmlformats.org/officeDocument/2006/relationships/hyperlink" Target="http://accesibilidadweb.dlsi.ua.es/?menu=pautas-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www.sidar.org/traducciones/wcag20/es/"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s://www.w3c.es/ayuda/" TargetMode="External"/><Relationship Id="rId37" Type="http://schemas.openxmlformats.org/officeDocument/2006/relationships/hyperlink" Target="https://sites.google.com/site/systemcolegas/modelo-de-ciclo-de-vida"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microsoft.com/office/2011/relationships/commentsExtended" Target="commentsExtended.xml"/><Relationship Id="rId36" Type="http://schemas.openxmlformats.org/officeDocument/2006/relationships/hyperlink" Target="http://accesibilidadweb.dlsi.ua.es/?menu=definicion"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s://www.w3c.es/Traducciones/es/WAI/intro/accessibil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comments" Target="comments.xml"/><Relationship Id="rId30" Type="http://schemas.openxmlformats.org/officeDocument/2006/relationships/hyperlink" Target="http://accesibilidadweb.dlsi.ua.es/?menu=definicion" TargetMode="External"/><Relationship Id="rId35" Type="http://schemas.openxmlformats.org/officeDocument/2006/relationships/hyperlink" Target="https://gplsi.dlsi.ua.es/almacenes/ver.php?pdf=102"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hyperlink" Target="http://www.sidar.org/traducciones/wcag20/es/" TargetMode="External"/><Relationship Id="rId33" Type="http://schemas.openxmlformats.org/officeDocument/2006/relationships/hyperlink" Target="http://www.sidar.org/traducciones/wcag20/es/" TargetMode="External"/><Relationship Id="rId38" Type="http://schemas.openxmlformats.org/officeDocument/2006/relationships/hyperlink" Target="https://www.genbeta.com/herramientas/sublime-text-un-sofisticado-editor-de-codigo-multi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30641-5DE1-4CA9-BDA2-6B8C372C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2901</Words>
  <Characters>16542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Juanpi Gallardo</dc:creator>
  <cp:lastModifiedBy>N0B0DY</cp:lastModifiedBy>
  <cp:revision>4</cp:revision>
  <cp:lastPrinted>2018-09-10T17:34:00Z</cp:lastPrinted>
  <dcterms:created xsi:type="dcterms:W3CDTF">2018-09-11T11:36:00Z</dcterms:created>
  <dcterms:modified xsi:type="dcterms:W3CDTF">2018-09-12T18:45:00Z</dcterms:modified>
</cp:coreProperties>
</file>